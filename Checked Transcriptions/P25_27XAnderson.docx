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03C" w:rsidRDefault="0095003C" w:rsidP="0095003C">
      <w:pPr>
        <w:spacing w:line="360" w:lineRule="auto"/>
      </w:pPr>
      <w:r>
        <w:t xml:space="preserve">Pembroke 25 </w:t>
      </w:r>
      <w:proofErr w:type="spellStart"/>
      <w:r>
        <w:t>Sermo</w:t>
      </w:r>
      <w:proofErr w:type="spellEnd"/>
      <w:r>
        <w:t xml:space="preserve"> 27 (</w:t>
      </w:r>
      <w:proofErr w:type="spellStart"/>
      <w:r>
        <w:t>fols</w:t>
      </w:r>
      <w:proofErr w:type="spellEnd"/>
      <w:r>
        <w:t>. 56r–58r)</w:t>
      </w:r>
    </w:p>
    <w:p w:rsidR="0095003C" w:rsidRDefault="0095003C" w:rsidP="0095003C">
      <w:pPr>
        <w:spacing w:line="360" w:lineRule="auto"/>
      </w:pP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.xxvii</w:t>
      </w:r>
      <w:proofErr w:type="gramEnd"/>
      <w:r>
        <w:t xml:space="preserve">. ITEM </w:t>
      </w:r>
      <w:proofErr w:type="gramStart"/>
      <w:ins w:id="0" w:author="Dot Porter" w:date="2016-10-10T11:31:00Z">
        <w:r w:rsidR="00FB25DD">
          <w:t xml:space="preserve">alia </w:t>
        </w:r>
      </w:ins>
      <w:r>
        <w:t>.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r>
        <w:t xml:space="preserve">Factum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postquam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emundasset</w:t>
      </w:r>
      <w:proofErr w:type="spellEnd"/>
      <w:proofErr w:type="gramEnd"/>
      <w:r>
        <w:t xml:space="preserve">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templum</w:t>
      </w:r>
      <w:proofErr w:type="spellEnd"/>
      <w:r>
        <w:t xml:space="preserve"> </w:t>
      </w:r>
      <w:proofErr w:type="spellStart"/>
      <w:r>
        <w:t>suum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omnibus scan-</w:t>
      </w:r>
    </w:p>
    <w:p w:rsidR="0095003C" w:rsidRDefault="0095003C" w:rsidP="0095003C">
      <w:pPr>
        <w:tabs>
          <w:tab w:val="left" w:pos="1080"/>
        </w:tabs>
        <w:spacing w:line="360" w:lineRule="auto"/>
      </w:pPr>
      <w:r>
        <w:t>/56v/</w:t>
      </w:r>
      <w:proofErr w:type="spellStart"/>
      <w:proofErr w:type="gramStart"/>
      <w:r>
        <w:t>dalis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accesserunt</w:t>
      </w:r>
      <w:proofErr w:type="spellEnd"/>
      <w:proofErr w:type="gramEnd"/>
      <w:r>
        <w:t xml:space="preserve"> ad </w:t>
      </w:r>
      <w:proofErr w:type="spellStart"/>
      <w:r>
        <w:t>eum</w:t>
      </w:r>
      <w:proofErr w:type="spellEnd"/>
      <w:r>
        <w:t xml:space="preserve"> </w:t>
      </w:r>
      <w:proofErr w:type="spellStart"/>
      <w:r>
        <w:t>caeci</w:t>
      </w:r>
      <w:proofErr w:type="spellEnd"/>
      <w:r>
        <w:t xml:space="preserve"> et </w:t>
      </w:r>
      <w:proofErr w:type="spellStart"/>
      <w:r>
        <w:t>claudi</w:t>
      </w:r>
      <w:proofErr w:type="spellEnd"/>
      <w:r>
        <w:t xml:space="preserve"> et </w:t>
      </w:r>
      <w:proofErr w:type="spellStart"/>
      <w:r>
        <w:t>omnes</w:t>
      </w:r>
      <w:proofErr w:type="spellEnd"/>
      <w:r>
        <w:t xml:space="preserve"> male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habentes</w:t>
      </w:r>
      <w:proofErr w:type="spellEnd"/>
      <w:proofErr w:type="gramEnd"/>
      <w:r>
        <w:t xml:space="preserve"> et </w:t>
      </w:r>
      <w:proofErr w:type="spellStart"/>
      <w:r>
        <w:t>sanauit</w:t>
      </w:r>
      <w:proofErr w:type="spellEnd"/>
      <w:r>
        <w:t xml:space="preserve"> </w:t>
      </w:r>
      <w:proofErr w:type="spellStart"/>
      <w:r>
        <w:t>eos</w:t>
      </w:r>
      <w:proofErr w:type="spellEnd"/>
      <w:r>
        <w:t xml:space="preserve"> . </w:t>
      </w:r>
      <w:proofErr w:type="spellStart"/>
      <w:r>
        <w:t>Uidentes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principes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sacerdotum</w:t>
      </w:r>
      <w:proofErr w:type="spellEnd"/>
      <w:proofErr w:type="gramEnd"/>
      <w:r>
        <w:t xml:space="preserve"> et </w:t>
      </w:r>
      <w:proofErr w:type="spellStart"/>
      <w:r>
        <w:t>scribae</w:t>
      </w:r>
      <w:proofErr w:type="spellEnd"/>
      <w:r>
        <w:t xml:space="preserve"> </w:t>
      </w:r>
      <w:proofErr w:type="spellStart"/>
      <w:r>
        <w:t>mirabilia</w:t>
      </w:r>
      <w:proofErr w:type="spellEnd"/>
      <w:r>
        <w:t xml:space="preserve"> quae </w:t>
      </w:r>
      <w:proofErr w:type="spellStart"/>
      <w:r>
        <w:t>fecit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pue</w:t>
      </w:r>
      <w:proofErr w:type="spellEnd"/>
      <w:ins w:id="1" w:author="Rachel Anderson" w:date="2014-07-27T14:10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ros</w:t>
      </w:r>
      <w:proofErr w:type="spellEnd"/>
      <w:proofErr w:type="gramEnd"/>
      <w:r>
        <w:t xml:space="preserve"> </w:t>
      </w:r>
      <w:proofErr w:type="spellStart"/>
      <w:r>
        <w:t>clamantes</w:t>
      </w:r>
      <w:proofErr w:type="spellEnd"/>
      <w:r>
        <w:t xml:space="preserve"> in </w:t>
      </w:r>
      <w:proofErr w:type="spellStart"/>
      <w:r>
        <w:t>templo</w:t>
      </w:r>
      <w:proofErr w:type="spellEnd"/>
      <w:r>
        <w:t xml:space="preserve"> et </w:t>
      </w:r>
      <w:proofErr w:type="spellStart"/>
      <w:r>
        <w:t>dicentes</w:t>
      </w:r>
      <w:proofErr w:type="spellEnd"/>
      <w:r>
        <w:t xml:space="preserve"> . </w:t>
      </w:r>
      <w:proofErr w:type="spellStart"/>
      <w:r>
        <w:t>Ósanna</w:t>
      </w:r>
      <w:proofErr w:type="spellEnd"/>
      <w:r>
        <w:t xml:space="preserve"> </w:t>
      </w:r>
      <w:proofErr w:type="spellStart"/>
      <w:r>
        <w:t>filio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dauid</w:t>
      </w:r>
      <w:proofErr w:type="spellEnd"/>
      <w:proofErr w:type="gramEnd"/>
      <w:r>
        <w:t xml:space="preserve"> </w:t>
      </w:r>
      <w:proofErr w:type="spellStart"/>
      <w:r>
        <w:t>indignati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et </w:t>
      </w:r>
      <w:proofErr w:type="spellStart"/>
      <w:r>
        <w:t>dixerunt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. Audis quid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isti</w:t>
      </w:r>
      <w:proofErr w:type="spellEnd"/>
      <w:proofErr w:type="gramEnd"/>
      <w:r>
        <w:t xml:space="preserve"> </w:t>
      </w:r>
      <w:proofErr w:type="spellStart"/>
      <w:r>
        <w:t>dicunt</w:t>
      </w:r>
      <w:proofErr w:type="spellEnd"/>
      <w:r>
        <w:t xml:space="preserve">? </w:t>
      </w:r>
      <w:proofErr w:type="spellStart"/>
      <w:r>
        <w:t>Principes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scribę</w:t>
      </w:r>
      <w:proofErr w:type="spellEnd"/>
      <w:r>
        <w:t xml:space="preserve"> et </w:t>
      </w:r>
      <w:proofErr w:type="spellStart"/>
      <w:r>
        <w:t>pharisęi</w:t>
      </w:r>
      <w:proofErr w:type="spellEnd"/>
      <w:r>
        <w:t xml:space="preserve"> et </w:t>
      </w:r>
      <w:proofErr w:type="spellStart"/>
      <w:r>
        <w:t>inuidi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iudaei</w:t>
      </w:r>
      <w:proofErr w:type="spellEnd"/>
      <w:proofErr w:type="gramEnd"/>
      <w:r>
        <w:t xml:space="preserve"> . </w:t>
      </w:r>
      <w:proofErr w:type="spellStart"/>
      <w:proofErr w:type="gramStart"/>
      <w:r>
        <w:t>doemones</w:t>
      </w:r>
      <w:proofErr w:type="spellEnd"/>
      <w:proofErr w:type="gramEnd"/>
      <w:r>
        <w:t xml:space="preserve"> significant . </w:t>
      </w:r>
      <w:proofErr w:type="gramStart"/>
      <w:r>
        <w:t>qui</w:t>
      </w:r>
      <w:proofErr w:type="gramEnd"/>
      <w:r>
        <w:t xml:space="preserve"> semper </w:t>
      </w:r>
      <w:proofErr w:type="spellStart"/>
      <w:r>
        <w:t>cupiunt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nocere</w:t>
      </w:r>
      <w:proofErr w:type="spellEnd"/>
      <w:proofErr w:type="gramEnd"/>
      <w:r>
        <w:t xml:space="preserve"> </w:t>
      </w:r>
      <w:proofErr w:type="spellStart"/>
      <w:r>
        <w:t>laudantes</w:t>
      </w:r>
      <w:proofErr w:type="spellEnd"/>
      <w:r>
        <w:t xml:space="preserve"> et </w:t>
      </w:r>
      <w:proofErr w:type="spellStart"/>
      <w:r>
        <w:t>magnificantes</w:t>
      </w:r>
      <w:proofErr w:type="spellEnd"/>
      <w:r>
        <w:t xml:space="preserve"> </w:t>
      </w:r>
      <w:proofErr w:type="spellStart"/>
      <w:r>
        <w:t>deum</w:t>
      </w:r>
      <w:proofErr w:type="spellEnd"/>
      <w:r>
        <w:t xml:space="preserve"> . </w:t>
      </w:r>
      <w:proofErr w:type="spellStart"/>
      <w:r>
        <w:t>Pueri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autem</w:t>
      </w:r>
      <w:proofErr w:type="spellEnd"/>
      <w:proofErr w:type="gramEnd"/>
      <w:r>
        <w:t xml:space="preserve"> </w:t>
      </w:r>
      <w:proofErr w:type="spellStart"/>
      <w:r>
        <w:t>clamantes</w:t>
      </w:r>
      <w:proofErr w:type="spellEnd"/>
      <w:r>
        <w:t xml:space="preserve"> in </w:t>
      </w:r>
      <w:proofErr w:type="spellStart"/>
      <w:r>
        <w:t>templo</w:t>
      </w:r>
      <w:proofErr w:type="spellEnd"/>
      <w:r>
        <w:t xml:space="preserve"> . </w:t>
      </w:r>
      <w:proofErr w:type="spellStart"/>
      <w:proofErr w:type="gramStart"/>
      <w:r>
        <w:t>demonstrant</w:t>
      </w:r>
      <w:proofErr w:type="spellEnd"/>
      <w:proofErr w:type="gramEnd"/>
      <w:r>
        <w:t xml:space="preserve"> </w:t>
      </w:r>
      <w:proofErr w:type="spellStart"/>
      <w:r>
        <w:t>sacerdo</w:t>
      </w:r>
      <w:proofErr w:type="spellEnd"/>
      <w:ins w:id="2" w:author="Rachel Anderson" w:date="2014-07-27T14:10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tes</w:t>
      </w:r>
      <w:proofErr w:type="spellEnd"/>
      <w:proofErr w:type="gramEnd"/>
      <w:r>
        <w:t xml:space="preserve"> . </w:t>
      </w:r>
      <w:proofErr w:type="gramStart"/>
      <w:r>
        <w:t>qui</w:t>
      </w:r>
      <w:proofErr w:type="gramEnd"/>
      <w:r>
        <w:t xml:space="preserve"> semper </w:t>
      </w:r>
      <w:proofErr w:type="spellStart"/>
      <w:r>
        <w:t>laudant</w:t>
      </w:r>
      <w:proofErr w:type="spellEnd"/>
      <w:r>
        <w:t xml:space="preserve"> </w:t>
      </w:r>
      <w:proofErr w:type="spellStart"/>
      <w:r>
        <w:t>uoce</w:t>
      </w:r>
      <w:proofErr w:type="spellEnd"/>
      <w:r>
        <w:t xml:space="preserve"> magna </w:t>
      </w:r>
      <w:proofErr w:type="spellStart"/>
      <w:r>
        <w:t>dominum</w:t>
      </w:r>
      <w:proofErr w:type="spellEnd"/>
      <w:r>
        <w:t xml:space="preserve"> .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dicit</w:t>
      </w:r>
      <w:proofErr w:type="spellEnd"/>
      <w:proofErr w:type="gramEnd"/>
      <w:r>
        <w:t xml:space="preserve"> </w:t>
      </w:r>
      <w:proofErr w:type="spellStart"/>
      <w:r>
        <w:t>illis</w:t>
      </w:r>
      <w:proofErr w:type="spellEnd"/>
      <w:r>
        <w:t xml:space="preserve"> . </w:t>
      </w:r>
      <w:proofErr w:type="spellStart"/>
      <w:proofErr w:type="gramStart"/>
      <w:r>
        <w:t>Vtique</w:t>
      </w:r>
      <w:proofErr w:type="spellEnd"/>
      <w:r>
        <w:t xml:space="preserve"> .</w:t>
      </w:r>
      <w:proofErr w:type="gramEnd"/>
      <w:r>
        <w:t xml:space="preserve"> Non </w:t>
      </w:r>
      <w:proofErr w:type="spellStart"/>
      <w:r>
        <w:t>legistis</w:t>
      </w:r>
      <w:proofErr w:type="spellEnd"/>
      <w:r>
        <w:t xml:space="preserve"> quod scriptum </w:t>
      </w:r>
      <w:proofErr w:type="spellStart"/>
      <w:proofErr w:type="gramStart"/>
      <w:r>
        <w:t>est</w:t>
      </w:r>
      <w:proofErr w:type="spellEnd"/>
      <w:proofErr w:type="gramEnd"/>
      <w:r>
        <w:t xml:space="preserve"> in </w:t>
      </w:r>
      <w:proofErr w:type="spellStart"/>
      <w:r>
        <w:t>lege</w:t>
      </w:r>
      <w:proofErr w:type="spellEnd"/>
      <w:r>
        <w:t xml:space="preserve">?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quia</w:t>
      </w:r>
      <w:proofErr w:type="spellEnd"/>
      <w:proofErr w:type="gramEnd"/>
      <w:r>
        <w:t xml:space="preserve"> ex ore </w:t>
      </w:r>
      <w:proofErr w:type="spellStart"/>
      <w:r>
        <w:t>infantium</w:t>
      </w:r>
      <w:proofErr w:type="spellEnd"/>
      <w:r>
        <w:t xml:space="preserve"> et </w:t>
      </w:r>
      <w:proofErr w:type="spellStart"/>
      <w:r>
        <w:t>lactantium</w:t>
      </w:r>
      <w:proofErr w:type="spellEnd"/>
      <w:r>
        <w:t xml:space="preserve"> </w:t>
      </w:r>
      <w:proofErr w:type="spellStart"/>
      <w:r>
        <w:t>perfecisti</w:t>
      </w:r>
      <w:proofErr w:type="spellEnd"/>
      <w:r>
        <w:t xml:space="preserve"> </w:t>
      </w:r>
      <w:proofErr w:type="spellStart"/>
      <w:r>
        <w:t>laudem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r>
        <w:t xml:space="preserve">O quam </w:t>
      </w:r>
      <w:proofErr w:type="spellStart"/>
      <w:r>
        <w:t>moderata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proofErr w:type="gramStart"/>
      <w:r>
        <w:t>respontio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patientiam</w:t>
      </w:r>
      <w:proofErr w:type="spellEnd"/>
      <w:proofErr w:type="gramEnd"/>
      <w:r>
        <w:t xml:space="preserve"> </w:t>
      </w:r>
      <w:proofErr w:type="spellStart"/>
      <w:r>
        <w:t>quę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omnibus</w:t>
      </w:r>
      <w:proofErr w:type="gramEnd"/>
      <w:r>
        <w:t xml:space="preserve"> </w:t>
      </w:r>
      <w:proofErr w:type="spellStart"/>
      <w:r>
        <w:t>tenenda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contra </w:t>
      </w:r>
      <w:proofErr w:type="spellStart"/>
      <w:r>
        <w:t>inuidiam</w:t>
      </w:r>
      <w:proofErr w:type="spellEnd"/>
      <w:r>
        <w:t xml:space="preserve"> </w:t>
      </w:r>
      <w:proofErr w:type="spellStart"/>
      <w:r>
        <w:t>demonstrans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non</w:t>
      </w:r>
      <w:proofErr w:type="gramEnd"/>
      <w:r>
        <w:t xml:space="preserve"> dixit quod </w:t>
      </w:r>
      <w:proofErr w:type="spellStart"/>
      <w:r>
        <w:t>scribę</w:t>
      </w:r>
      <w:proofErr w:type="spellEnd"/>
      <w:r>
        <w:t xml:space="preserve">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eo</w:t>
      </w:r>
      <w:proofErr w:type="spellEnd"/>
      <w:r>
        <w:t xml:space="preserve"> </w:t>
      </w:r>
      <w:proofErr w:type="spellStart"/>
      <w:r>
        <w:t>cupiebant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di</w:t>
      </w:r>
      <w:ins w:id="3" w:author="Rachel Anderson" w:date="2014-07-27T14:10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ceret</w:t>
      </w:r>
      <w:proofErr w:type="spellEnd"/>
      <w:proofErr w:type="gramEnd"/>
      <w:r>
        <w:t xml:space="preserve"> . </w:t>
      </w:r>
      <w:proofErr w:type="spellStart"/>
      <w:r>
        <w:t>Benefaciunt</w:t>
      </w:r>
      <w:proofErr w:type="spellEnd"/>
      <w:r>
        <w:t xml:space="preserve"> </w:t>
      </w:r>
      <w:proofErr w:type="spellStart"/>
      <w:proofErr w:type="gramStart"/>
      <w:r>
        <w:t>pueri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testimonium</w:t>
      </w:r>
      <w:proofErr w:type="spellEnd"/>
      <w:r>
        <w:t xml:space="preserve"> </w:t>
      </w:r>
      <w:proofErr w:type="spellStart"/>
      <w:r>
        <w:t>perhi</w:t>
      </w:r>
      <w:proofErr w:type="spellEnd"/>
      <w:ins w:id="4" w:author="Rachel Anderson" w:date="2014-07-27T14:10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beant</w:t>
      </w:r>
      <w:proofErr w:type="spellEnd"/>
      <w:proofErr w:type="gramEnd"/>
      <w:r>
        <w:t xml:space="preserve"> .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rursum</w:t>
      </w:r>
      <w:proofErr w:type="spellEnd"/>
      <w:r>
        <w:t xml:space="preserve"> dixit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pueri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debetis</w:t>
      </w:r>
      <w:proofErr w:type="spellEnd"/>
      <w:r>
        <w:t xml:space="preserve"> </w:t>
      </w:r>
      <w:proofErr w:type="spellStart"/>
      <w:r>
        <w:t>ętati</w:t>
      </w:r>
      <w:proofErr w:type="spellEnd"/>
      <w:r>
        <w:t xml:space="preserve"> </w:t>
      </w:r>
      <w:ins w:id="5" w:author="Rachel Anderson" w:date="2014-07-27T14:10:00Z">
        <w:r w:rsidR="00D90136">
          <w:t xml:space="preserve">- 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ignoscere</w:t>
      </w:r>
      <w:proofErr w:type="spellEnd"/>
      <w:proofErr w:type="gramEnd"/>
      <w:r>
        <w:t xml:space="preserve"> . </w:t>
      </w:r>
      <w:proofErr w:type="gramStart"/>
      <w:r>
        <w:t>non</w:t>
      </w:r>
      <w:proofErr w:type="gramEnd"/>
      <w:r>
        <w:t xml:space="preserve"> duo </w:t>
      </w:r>
      <w:proofErr w:type="spellStart"/>
      <w:r>
        <w:t>hęc</w:t>
      </w:r>
      <w:proofErr w:type="spellEnd"/>
      <w:r>
        <w:t xml:space="preserve"> </w:t>
      </w:r>
      <w:proofErr w:type="spellStart"/>
      <w:r>
        <w:t>protulit</w:t>
      </w:r>
      <w:proofErr w:type="spellEnd"/>
      <w:r>
        <w:t xml:space="preserve"> </w:t>
      </w:r>
      <w:proofErr w:type="spellStart"/>
      <w:r>
        <w:t>quę</w:t>
      </w:r>
      <w:proofErr w:type="spellEnd"/>
      <w:r>
        <w:t xml:space="preserve"> </w:t>
      </w:r>
      <w:proofErr w:type="spellStart"/>
      <w:r>
        <w:t>audire</w:t>
      </w:r>
      <w:proofErr w:type="spellEnd"/>
      <w:r>
        <w:t xml:space="preserve"> </w:t>
      </w:r>
      <w:proofErr w:type="spellStart"/>
      <w:r>
        <w:t>cupie</w:t>
      </w:r>
      <w:proofErr w:type="spellEnd"/>
      <w:ins w:id="6" w:author="Rachel Anderson" w:date="2014-07-27T14:10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bant</w:t>
      </w:r>
      <w:proofErr w:type="spellEnd"/>
      <w:proofErr w:type="gramEnd"/>
      <w:r>
        <w:t xml:space="preserve"> . </w:t>
      </w:r>
      <w:proofErr w:type="spellStart"/>
      <w:proofErr w:type="gramStart"/>
      <w:r>
        <w:t>sed</w:t>
      </w:r>
      <w:proofErr w:type="spellEnd"/>
      <w:proofErr w:type="gramEnd"/>
      <w:r>
        <w:t xml:space="preserve"> exemplum de </w:t>
      </w:r>
      <w:proofErr w:type="spellStart"/>
      <w:r>
        <w:t>octauo</w:t>
      </w:r>
      <w:proofErr w:type="spellEnd"/>
      <w:r>
        <w:t xml:space="preserve"> </w:t>
      </w:r>
      <w:r w:rsidR="00FB25DD">
        <w:t>[</w:t>
      </w:r>
      <w:proofErr w:type="spellStart"/>
      <w:r w:rsidR="00FB25DD">
        <w:t>pS</w:t>
      </w:r>
      <w:r>
        <w:t>alm</w:t>
      </w:r>
      <w:ins w:id="7" w:author="Rachel Anderson" w:date="2014-07-27T14:11:00Z">
        <w:r w:rsidR="00D90136">
          <w:t>o</w:t>
        </w:r>
      </w:ins>
      <w:proofErr w:type="spellEnd"/>
      <w:r w:rsidR="00FB25DD">
        <w:t>]</w:t>
      </w:r>
      <w:del w:id="8" w:author="Rachel Anderson" w:date="2014-07-27T14:11:00Z">
        <w:r w:rsidDel="00D90136">
          <w:delText>a</w:delText>
        </w:r>
      </w:del>
      <w:r>
        <w:t xml:space="preserve"> </w:t>
      </w:r>
      <w:proofErr w:type="spellStart"/>
      <w:r>
        <w:t>monstrauit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tacente</w:t>
      </w:r>
      <w:proofErr w:type="spellEnd"/>
      <w:r>
        <w:t xml:space="preserve"> domino </w:t>
      </w:r>
      <w:proofErr w:type="spellStart"/>
      <w:r>
        <w:t>testimonium</w:t>
      </w:r>
      <w:proofErr w:type="spellEnd"/>
      <w:r>
        <w:t xml:space="preserve"> </w:t>
      </w:r>
      <w:proofErr w:type="spellStart"/>
      <w:r>
        <w:t>scripturarum</w:t>
      </w:r>
      <w:proofErr w:type="spellEnd"/>
      <w:r>
        <w:t xml:space="preserve"> . </w:t>
      </w:r>
      <w:proofErr w:type="spellStart"/>
      <w:proofErr w:type="gramStart"/>
      <w:r>
        <w:t>puerorum</w:t>
      </w:r>
      <w:proofErr w:type="spellEnd"/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dicta</w:t>
      </w:r>
      <w:proofErr w:type="gramEnd"/>
      <w:r>
        <w:t xml:space="preserve"> </w:t>
      </w:r>
      <w:proofErr w:type="spellStart"/>
      <w:r>
        <w:t>firmaret</w:t>
      </w:r>
      <w:proofErr w:type="spellEnd"/>
      <w:r>
        <w:t xml:space="preserve"> . </w:t>
      </w:r>
      <w:proofErr w:type="spellStart"/>
      <w:r>
        <w:t>Hieronimus</w:t>
      </w:r>
      <w:proofErr w:type="spellEnd"/>
      <w:r>
        <w:t xml:space="preserve"> </w:t>
      </w:r>
      <w:proofErr w:type="spellStart"/>
      <w:proofErr w:type="gramStart"/>
      <w:r>
        <w:t>dicit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Plerique</w:t>
      </w:r>
      <w:proofErr w:type="spellEnd"/>
      <w:r>
        <w:t xml:space="preserve"> </w:t>
      </w:r>
      <w:proofErr w:type="spellStart"/>
      <w:r>
        <w:t>arbitrantur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maximum</w:t>
      </w:r>
      <w:proofErr w:type="gramEnd"/>
      <w:r>
        <w:t xml:space="preserve"> </w:t>
      </w:r>
      <w:proofErr w:type="spellStart"/>
      <w:r>
        <w:t>signorum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quod </w:t>
      </w:r>
      <w:proofErr w:type="spellStart"/>
      <w:r>
        <w:t>lazarus</w:t>
      </w:r>
      <w:proofErr w:type="spellEnd"/>
      <w:r>
        <w:t xml:space="preserve"> </w:t>
      </w:r>
      <w:proofErr w:type="spellStart"/>
      <w:r>
        <w:t>suscitatus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. </w:t>
      </w:r>
      <w:proofErr w:type="spellStart"/>
      <w:proofErr w:type="gramStart"/>
      <w:r>
        <w:t>quem</w:t>
      </w:r>
      <w:proofErr w:type="spellEnd"/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saluator</w:t>
      </w:r>
      <w:proofErr w:type="spellEnd"/>
      <w:proofErr w:type="gramEnd"/>
      <w:r>
        <w:t xml:space="preserve"> </w:t>
      </w:r>
      <w:proofErr w:type="spellStart"/>
      <w:r>
        <w:t>iam</w:t>
      </w:r>
      <w:proofErr w:type="spellEnd"/>
      <w:r>
        <w:t xml:space="preserve"> </w:t>
      </w:r>
      <w:proofErr w:type="spellStart"/>
      <w:r>
        <w:t>quattuor</w:t>
      </w:r>
      <w:proofErr w:type="spellEnd"/>
      <w:r>
        <w:t xml:space="preserve"> dies in </w:t>
      </w:r>
      <w:proofErr w:type="spellStart"/>
      <w:r>
        <w:t>monumento</w:t>
      </w:r>
      <w:proofErr w:type="spellEnd"/>
      <w:r>
        <w:t xml:space="preserve"> </w:t>
      </w:r>
      <w:proofErr w:type="spellStart"/>
      <w:r>
        <w:t>haben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tem</w:t>
      </w:r>
      <w:proofErr w:type="gramEnd"/>
      <w:r>
        <w:t xml:space="preserve"> </w:t>
      </w:r>
      <w:proofErr w:type="spellStart"/>
      <w:r>
        <w:t>uerbo</w:t>
      </w:r>
      <w:proofErr w:type="spellEnd"/>
      <w:r>
        <w:t xml:space="preserve"> </w:t>
      </w:r>
      <w:proofErr w:type="spellStart"/>
      <w:r>
        <w:t>tantum</w:t>
      </w:r>
      <w:proofErr w:type="spellEnd"/>
      <w:r>
        <w:t xml:space="preserve"> </w:t>
      </w:r>
      <w:proofErr w:type="spellStart"/>
      <w:r>
        <w:t>suscitauit</w:t>
      </w:r>
      <w:proofErr w:type="spellEnd"/>
      <w:r>
        <w:t xml:space="preserve"> </w:t>
      </w:r>
      <w:proofErr w:type="spellStart"/>
      <w:r>
        <w:t>dicens</w:t>
      </w:r>
      <w:proofErr w:type="spellEnd"/>
      <w:r>
        <w:t xml:space="preserve"> . </w:t>
      </w:r>
      <w:proofErr w:type="spellStart"/>
      <w:r>
        <w:t>Lazare</w:t>
      </w:r>
      <w:proofErr w:type="spellEnd"/>
      <w:r>
        <w:t xml:space="preserve"> </w:t>
      </w:r>
      <w:proofErr w:type="spellStart"/>
      <w:r>
        <w:t>ueni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foras</w:t>
      </w:r>
      <w:proofErr w:type="spellEnd"/>
      <w:proofErr w:type="gram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prodiit</w:t>
      </w:r>
      <w:proofErr w:type="spellEnd"/>
      <w:r>
        <w:t xml:space="preserve"> qui </w:t>
      </w:r>
      <w:proofErr w:type="spellStart"/>
      <w:r>
        <w:t>fuerat</w:t>
      </w:r>
      <w:proofErr w:type="spellEnd"/>
      <w:r>
        <w:t xml:space="preserve"> </w:t>
      </w:r>
      <w:proofErr w:type="spellStart"/>
      <w:r>
        <w:t>mortuus</w:t>
      </w:r>
      <w:proofErr w:type="spellEnd"/>
      <w:r>
        <w:t xml:space="preserve"> </w:t>
      </w:r>
      <w:proofErr w:type="spellStart"/>
      <w:r>
        <w:t>ligatis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pedibus</w:t>
      </w:r>
      <w:proofErr w:type="spellEnd"/>
      <w:proofErr w:type="gramEnd"/>
      <w:r>
        <w:t xml:space="preserve"> et </w:t>
      </w:r>
      <w:proofErr w:type="spellStart"/>
      <w:r>
        <w:t>manibus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dixit </w:t>
      </w:r>
      <w:proofErr w:type="spellStart"/>
      <w:r>
        <w:t>iesus</w:t>
      </w:r>
      <w:proofErr w:type="spellEnd"/>
      <w:r>
        <w:t xml:space="preserve"> . </w:t>
      </w:r>
      <w:proofErr w:type="spellStart"/>
      <w:r>
        <w:t>Soluite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sini</w:t>
      </w:r>
      <w:proofErr w:type="spellEnd"/>
      <w:ins w:id="9" w:author="Rachel Anderson" w:date="2014-07-27T14:11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lastRenderedPageBreak/>
        <w:t>te</w:t>
      </w:r>
      <w:proofErr w:type="spellEnd"/>
      <w:proofErr w:type="gramEnd"/>
      <w:r>
        <w:t xml:space="preserve"> </w:t>
      </w:r>
      <w:proofErr w:type="spellStart"/>
      <w:r>
        <w:t>abire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statim</w:t>
      </w:r>
      <w:proofErr w:type="spellEnd"/>
      <w:r>
        <w:t xml:space="preserve"> </w:t>
      </w:r>
      <w:proofErr w:type="spellStart"/>
      <w:r>
        <w:t>exiit</w:t>
      </w:r>
      <w:proofErr w:type="spellEnd"/>
      <w:r>
        <w:t xml:space="preserve"> </w:t>
      </w:r>
      <w:proofErr w:type="spellStart"/>
      <w:r>
        <w:t>sanus</w:t>
      </w:r>
      <w:proofErr w:type="spellEnd"/>
      <w:r>
        <w:t xml:space="preserve"> in </w:t>
      </w:r>
      <w:proofErr w:type="spellStart"/>
      <w:r>
        <w:t>domum</w:t>
      </w:r>
      <w:proofErr w:type="spellEnd"/>
      <w:r>
        <w:t xml:space="preserve"> </w:t>
      </w:r>
      <w:proofErr w:type="spellStart"/>
      <w:r>
        <w:t>suam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Alii</w:t>
      </w:r>
      <w:proofErr w:type="spellEnd"/>
      <w:r>
        <w:t xml:space="preserve"> </w:t>
      </w:r>
      <w:proofErr w:type="spellStart"/>
      <w:r>
        <w:t>putant</w:t>
      </w:r>
      <w:proofErr w:type="spellEnd"/>
      <w:r>
        <w:t xml:space="preserve"> maximum </w:t>
      </w:r>
      <w:proofErr w:type="spellStart"/>
      <w:r>
        <w:t>esse</w:t>
      </w:r>
      <w:proofErr w:type="spellEnd"/>
      <w:r>
        <w:t xml:space="preserve"> quod qui </w:t>
      </w:r>
      <w:proofErr w:type="spellStart"/>
      <w:r>
        <w:t>cæcus</w:t>
      </w:r>
      <w:proofErr w:type="spellEnd"/>
      <w:r>
        <w:t xml:space="preserve"> </w:t>
      </w:r>
      <w:proofErr w:type="spellStart"/>
      <w:r>
        <w:t>natus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r>
        <w:t xml:space="preserve"> </w:t>
      </w:r>
      <w:commentRangeStart w:id="10"/>
      <w:ins w:id="11" w:author="Rachel Anderson" w:date="2014-07-27T14:11:00Z">
        <w:r w:rsidR="00D90136">
          <w:t>.</w:t>
        </w:r>
      </w:ins>
      <w:commentRangeEnd w:id="10"/>
      <w:proofErr w:type="gramEnd"/>
      <w:ins w:id="12" w:author="Rachel Anderson" w:date="2014-07-27T14:12:00Z">
        <w:r w:rsidR="00D90136">
          <w:rPr>
            <w:rStyle w:val="CommentReference"/>
          </w:rPr>
          <w:commentReference w:id="10"/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r>
        <w:t xml:space="preserve">/57r/ ex utero lumen </w:t>
      </w:r>
      <w:proofErr w:type="spellStart"/>
      <w:proofErr w:type="gramStart"/>
      <w:r>
        <w:t>acceperit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faciente</w:t>
      </w:r>
      <w:proofErr w:type="spellEnd"/>
      <w:proofErr w:type="gramEnd"/>
      <w:r>
        <w:t xml:space="preserve"> domino </w:t>
      </w:r>
      <w:proofErr w:type="spellStart"/>
      <w:r>
        <w:t>lutum</w:t>
      </w:r>
      <w:proofErr w:type="spellEnd"/>
      <w:r>
        <w:t xml:space="preserve"> </w:t>
      </w:r>
      <w:proofErr w:type="spellStart"/>
      <w:r>
        <w:t>exsputo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in</w:t>
      </w:r>
      <w:proofErr w:type="gramEnd"/>
      <w:r>
        <w:t xml:space="preserve"> terra . </w:t>
      </w:r>
      <w:proofErr w:type="gramStart"/>
      <w:r>
        <w:t>et</w:t>
      </w:r>
      <w:proofErr w:type="gramEnd"/>
      <w:r>
        <w:t xml:space="preserve"> </w:t>
      </w:r>
      <w:proofErr w:type="spellStart"/>
      <w:r>
        <w:t>liniuit</w:t>
      </w:r>
      <w:proofErr w:type="spellEnd"/>
      <w:r>
        <w:t xml:space="preserve"> </w:t>
      </w:r>
      <w:proofErr w:type="spellStart"/>
      <w:r>
        <w:t>lutum</w:t>
      </w:r>
      <w:proofErr w:type="spellEnd"/>
      <w:r>
        <w:t xml:space="preserve"> super </w:t>
      </w:r>
      <w:proofErr w:type="spellStart"/>
      <w:r>
        <w:t>oculos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dicens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Uade</w:t>
      </w:r>
      <w:proofErr w:type="spellEnd"/>
      <w:r>
        <w:t xml:space="preserve"> et </w:t>
      </w:r>
      <w:proofErr w:type="spellStart"/>
      <w:r>
        <w:t>laua</w:t>
      </w:r>
      <w:proofErr w:type="spellEnd"/>
      <w:r>
        <w:t xml:space="preserve"> in </w:t>
      </w:r>
      <w:proofErr w:type="spellStart"/>
      <w:r>
        <w:t>natario</w:t>
      </w:r>
      <w:proofErr w:type="spellEnd"/>
      <w:r>
        <w:t xml:space="preserve"> </w:t>
      </w:r>
      <w:proofErr w:type="spellStart"/>
      <w:r>
        <w:t>syloe</w:t>
      </w:r>
      <w:proofErr w:type="spellEnd"/>
      <w:r>
        <w:t xml:space="preserve"> </w:t>
      </w:r>
      <w:proofErr w:type="spellStart"/>
      <w:r>
        <w:t>abiit</w:t>
      </w:r>
      <w:proofErr w:type="spellEnd"/>
      <w:r>
        <w:t xml:space="preserve"> ergo et </w:t>
      </w:r>
      <w:proofErr w:type="spellStart"/>
      <w:proofErr w:type="gramStart"/>
      <w:r>
        <w:t>lauit</w:t>
      </w:r>
      <w:proofErr w:type="spellEnd"/>
      <w:r>
        <w:t xml:space="preserve"> .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et</w:t>
      </w:r>
      <w:proofErr w:type="gramEnd"/>
      <w:r>
        <w:t xml:space="preserve"> </w:t>
      </w:r>
      <w:proofErr w:type="spellStart"/>
      <w:r>
        <w:t>uenit</w:t>
      </w:r>
      <w:proofErr w:type="spellEnd"/>
      <w:r>
        <w:t xml:space="preserve"> </w:t>
      </w:r>
      <w:proofErr w:type="spellStart"/>
      <w:r>
        <w:t>uidens</w:t>
      </w:r>
      <w:proofErr w:type="spellEnd"/>
      <w:r>
        <w:t xml:space="preserve"> et </w:t>
      </w:r>
      <w:proofErr w:type="spellStart"/>
      <w:r>
        <w:t>credidit</w:t>
      </w:r>
      <w:proofErr w:type="spellEnd"/>
      <w:r>
        <w:t xml:space="preserve"> </w:t>
      </w:r>
      <w:proofErr w:type="spellStart"/>
      <w:r>
        <w:t>deo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iterum</w:t>
      </w:r>
      <w:proofErr w:type="spellEnd"/>
      <w:r>
        <w:t xml:space="preserve"> </w:t>
      </w:r>
      <w:proofErr w:type="spellStart"/>
      <w:r>
        <w:t>alii</w:t>
      </w:r>
      <w:proofErr w:type="spellEnd"/>
      <w:r>
        <w:t xml:space="preserve"> </w:t>
      </w:r>
      <w:proofErr w:type="spellStart"/>
      <w:r>
        <w:t>ęsti</w:t>
      </w:r>
      <w:proofErr w:type="spellEnd"/>
      <w:ins w:id="14" w:author="Rachel Anderson" w:date="2014-07-27T14:12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mabant</w:t>
      </w:r>
      <w:proofErr w:type="spellEnd"/>
      <w:proofErr w:type="gramEnd"/>
      <w:r>
        <w:t xml:space="preserve"> . </w:t>
      </w:r>
      <w:proofErr w:type="gramStart"/>
      <w:r>
        <w:t>quod</w:t>
      </w:r>
      <w:proofErr w:type="gramEnd"/>
      <w:r>
        <w:t xml:space="preserve"> ad </w:t>
      </w:r>
      <w:proofErr w:type="spellStart"/>
      <w:r>
        <w:t>iordanem</w:t>
      </w:r>
      <w:proofErr w:type="spellEnd"/>
      <w:r>
        <w:t xml:space="preserve"> </w:t>
      </w:r>
      <w:proofErr w:type="spellStart"/>
      <w:r>
        <w:t>uox</w:t>
      </w:r>
      <w:proofErr w:type="spellEnd"/>
      <w:r>
        <w:t xml:space="preserve"> </w:t>
      </w:r>
      <w:proofErr w:type="spellStart"/>
      <w:r>
        <w:t>audita</w:t>
      </w:r>
      <w:proofErr w:type="spellEnd"/>
      <w:r>
        <w:t xml:space="preserve"> sit </w:t>
      </w:r>
      <w:proofErr w:type="spellStart"/>
      <w:r>
        <w:t>patris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baptizato</w:t>
      </w:r>
      <w:proofErr w:type="spellEnd"/>
      <w:proofErr w:type="gramEnd"/>
      <w:r>
        <w:t xml:space="preserve"> domino </w:t>
      </w:r>
      <w:proofErr w:type="spellStart"/>
      <w:r>
        <w:t>dicentis</w:t>
      </w:r>
      <w:proofErr w:type="spellEnd"/>
      <w:r>
        <w:t xml:space="preserve"> . Hic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filius</w:t>
      </w:r>
      <w:proofErr w:type="spellEnd"/>
      <w:r>
        <w:t xml:space="preserve"> </w:t>
      </w:r>
      <w:proofErr w:type="spellStart"/>
      <w:r>
        <w:t>meus</w:t>
      </w:r>
      <w:proofErr w:type="spellEnd"/>
      <w:r>
        <w:t xml:space="preserve"> </w:t>
      </w:r>
      <w:proofErr w:type="spellStart"/>
      <w:proofErr w:type="gramStart"/>
      <w:r>
        <w:t>dilectus</w:t>
      </w:r>
      <w:proofErr w:type="spellEnd"/>
      <w:r>
        <w:t xml:space="preserve"> .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in</w:t>
      </w:r>
      <w:proofErr w:type="gramEnd"/>
      <w:r>
        <w:t xml:space="preserve"> quo </w:t>
      </w:r>
      <w:proofErr w:type="spellStart"/>
      <w:r>
        <w:t>mihi</w:t>
      </w:r>
      <w:proofErr w:type="spellEnd"/>
      <w:r>
        <w:t xml:space="preserve"> </w:t>
      </w:r>
      <w:proofErr w:type="spellStart"/>
      <w:r>
        <w:t>bene</w:t>
      </w:r>
      <w:proofErr w:type="spellEnd"/>
      <w:r>
        <w:t xml:space="preserve"> </w:t>
      </w:r>
      <w:proofErr w:type="spellStart"/>
      <w:r>
        <w:t>complacui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audite</w:t>
      </w:r>
      <w:proofErr w:type="spellEnd"/>
      <w:r>
        <w:t xml:space="preserve"> . Et </w:t>
      </w:r>
      <w:proofErr w:type="spellStart"/>
      <w:r>
        <w:t>rursum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quod</w:t>
      </w:r>
      <w:proofErr w:type="gramEnd"/>
      <w:r>
        <w:t xml:space="preserve"> </w:t>
      </w:r>
      <w:proofErr w:type="spellStart"/>
      <w:r>
        <w:t>assumpto</w:t>
      </w:r>
      <w:proofErr w:type="spellEnd"/>
      <w:r>
        <w:t xml:space="preserve"> petro et </w:t>
      </w:r>
      <w:proofErr w:type="spellStart"/>
      <w:r>
        <w:t>iacobo</w:t>
      </w:r>
      <w:proofErr w:type="spellEnd"/>
      <w:r>
        <w:t xml:space="preserve"> et </w:t>
      </w:r>
      <w:proofErr w:type="spellStart"/>
      <w:r>
        <w:t>iohanne</w:t>
      </w:r>
      <w:proofErr w:type="spellEnd"/>
      <w:r>
        <w:t xml:space="preserve"> </w:t>
      </w:r>
      <w:proofErr w:type="spellStart"/>
      <w:r>
        <w:t>secum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in</w:t>
      </w:r>
      <w:proofErr w:type="gramEnd"/>
      <w:r>
        <w:t xml:space="preserve"> </w:t>
      </w:r>
      <w:proofErr w:type="spellStart"/>
      <w:r>
        <w:t>montem</w:t>
      </w:r>
      <w:proofErr w:type="spellEnd"/>
      <w:r>
        <w:t xml:space="preserve"> </w:t>
      </w:r>
      <w:proofErr w:type="spellStart"/>
      <w:r>
        <w:t>excelsum</w:t>
      </w:r>
      <w:proofErr w:type="spellEnd"/>
      <w:r>
        <w:t xml:space="preserve"> </w:t>
      </w:r>
      <w:proofErr w:type="spellStart"/>
      <w:r>
        <w:t>seorsum</w:t>
      </w:r>
      <w:proofErr w:type="spellEnd"/>
      <w:r>
        <w:t xml:space="preserve"> . </w:t>
      </w:r>
      <w:proofErr w:type="spellStart"/>
      <w:proofErr w:type="gramStart"/>
      <w:r>
        <w:t>gloriam</w:t>
      </w:r>
      <w:proofErr w:type="spellEnd"/>
      <w:proofErr w:type="gramEnd"/>
      <w:r>
        <w:t xml:space="preserve"> </w:t>
      </w:r>
      <w:proofErr w:type="spellStart"/>
      <w:r>
        <w:t>ostenderit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triumphantis</w:t>
      </w:r>
      <w:proofErr w:type="spellEnd"/>
      <w:proofErr w:type="gram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resplenduit</w:t>
      </w:r>
      <w:proofErr w:type="spellEnd"/>
      <w:r>
        <w:t xml:space="preserve"> </w:t>
      </w:r>
      <w:proofErr w:type="spellStart"/>
      <w:r>
        <w:t>facies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sicut</w:t>
      </w:r>
      <w:proofErr w:type="spellEnd"/>
      <w:r>
        <w:t xml:space="preserve"> sol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uestimenta</w:t>
      </w:r>
      <w:proofErr w:type="spellEnd"/>
      <w:proofErr w:type="gram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</w:t>
      </w:r>
      <w:proofErr w:type="spellStart"/>
      <w:r>
        <w:t>facta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alba </w:t>
      </w:r>
      <w:proofErr w:type="spellStart"/>
      <w:r>
        <w:t>sicut</w:t>
      </w:r>
      <w:proofErr w:type="spellEnd"/>
      <w:r>
        <w:t xml:space="preserve"> nix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et</w:t>
      </w:r>
      <w:proofErr w:type="gramEnd"/>
      <w:r>
        <w:t xml:space="preserve"> ecce </w:t>
      </w:r>
      <w:proofErr w:type="spellStart"/>
      <w:r>
        <w:t>apparuit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</w:t>
      </w:r>
      <w:proofErr w:type="spellStart"/>
      <w:r>
        <w:t>moyses</w:t>
      </w:r>
      <w:proofErr w:type="spellEnd"/>
      <w:r>
        <w:t xml:space="preserve"> et </w:t>
      </w:r>
      <w:proofErr w:type="spellStart"/>
      <w:r>
        <w:t>helias</w:t>
      </w:r>
      <w:proofErr w:type="spellEnd"/>
      <w:r>
        <w:t xml:space="preserve"> cum </w:t>
      </w:r>
      <w:proofErr w:type="spellStart"/>
      <w:r>
        <w:t>eo</w:t>
      </w:r>
      <w:proofErr w:type="spellEnd"/>
      <w:r>
        <w:t xml:space="preserve"> </w:t>
      </w:r>
      <w:proofErr w:type="spellStart"/>
      <w:r>
        <w:t>loquen</w:t>
      </w:r>
      <w:proofErr w:type="spellEnd"/>
      <w:r>
        <w:t>-</w:t>
      </w:r>
    </w:p>
    <w:p w:rsidR="0095003C" w:rsidRDefault="00FB25DD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tes</w:t>
      </w:r>
      <w:proofErr w:type="spellEnd"/>
      <w:proofErr w:type="gramEnd"/>
      <w:r>
        <w:t xml:space="preserve"> . </w:t>
      </w:r>
      <w:proofErr w:type="spellStart"/>
      <w:r>
        <w:t>Ut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apostolo</w:t>
      </w:r>
      <w:r w:rsidR="0095003C">
        <w:t>rum</w:t>
      </w:r>
      <w:proofErr w:type="spellEnd"/>
      <w:r w:rsidR="0095003C">
        <w:t xml:space="preserve"> </w:t>
      </w:r>
      <w:proofErr w:type="spellStart"/>
      <w:r w:rsidR="0095003C">
        <w:t>augeret</w:t>
      </w:r>
      <w:proofErr w:type="spellEnd"/>
      <w:r w:rsidR="0095003C">
        <w:t xml:space="preserve"> </w:t>
      </w:r>
      <w:proofErr w:type="spellStart"/>
      <w:r w:rsidR="0095003C">
        <w:t>fidem</w:t>
      </w:r>
      <w:proofErr w:type="spellEnd"/>
      <w:r w:rsidR="0095003C">
        <w:t xml:space="preserve"> </w:t>
      </w:r>
      <w:proofErr w:type="gramStart"/>
      <w:r w:rsidR="0095003C">
        <w:t>et</w:t>
      </w:r>
      <w:proofErr w:type="gramEnd"/>
      <w:r w:rsidR="0095003C">
        <w:t xml:space="preserve"> </w:t>
      </w:r>
      <w:proofErr w:type="spellStart"/>
      <w:r w:rsidR="0095003C">
        <w:t>firmiter</w:t>
      </w:r>
      <w:proofErr w:type="spellEnd"/>
      <w:r w:rsidR="0095003C"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crederent</w:t>
      </w:r>
      <w:proofErr w:type="spellEnd"/>
      <w:proofErr w:type="gramEnd"/>
      <w:r>
        <w:t xml:space="preserve"> in </w:t>
      </w:r>
      <w:proofErr w:type="spellStart"/>
      <w:r>
        <w:t>eum</w:t>
      </w:r>
      <w:proofErr w:type="spellEnd"/>
      <w:r>
        <w:t xml:space="preserve"> . Hoc </w:t>
      </w:r>
      <w:proofErr w:type="spellStart"/>
      <w:r>
        <w:t>dedit</w:t>
      </w:r>
      <w:proofErr w:type="spellEnd"/>
      <w:r>
        <w:t xml:space="preserve">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signum</w:t>
      </w:r>
      <w:proofErr w:type="spellEnd"/>
      <w:r>
        <w:t xml:space="preserve"> de </w:t>
      </w:r>
      <w:proofErr w:type="spellStart"/>
      <w:proofErr w:type="gramStart"/>
      <w:r>
        <w:t>cælo</w:t>
      </w:r>
      <w:proofErr w:type="spellEnd"/>
      <w:r>
        <w:t xml:space="preserve"> .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Helia</w:t>
      </w:r>
      <w:proofErr w:type="spellEnd"/>
      <w:r>
        <w:t xml:space="preserve"> </w:t>
      </w:r>
      <w:proofErr w:type="spellStart"/>
      <w:r>
        <w:t>inde</w:t>
      </w:r>
      <w:proofErr w:type="spellEnd"/>
      <w:r>
        <w:t xml:space="preserve"> </w:t>
      </w:r>
      <w:proofErr w:type="spellStart"/>
      <w:r>
        <w:t>descendente</w:t>
      </w:r>
      <w:proofErr w:type="spellEnd"/>
      <w:r>
        <w:t xml:space="preserve"> quo </w:t>
      </w:r>
      <w:proofErr w:type="spellStart"/>
      <w:proofErr w:type="gramStart"/>
      <w:r>
        <w:t>conscenderat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moy</w:t>
      </w:r>
      <w:proofErr w:type="spellEnd"/>
      <w:ins w:id="15" w:author="Rachel Anderson" w:date="2014-07-27T14:12:00Z">
        <w:r w:rsidR="00D90136">
          <w:t xml:space="preserve"> -</w:t>
        </w:r>
      </w:ins>
    </w:p>
    <w:p w:rsidR="0095003C" w:rsidRDefault="00FB25DD" w:rsidP="0095003C">
      <w:pPr>
        <w:tabs>
          <w:tab w:val="left" w:pos="1080"/>
        </w:tabs>
        <w:spacing w:line="360" w:lineRule="auto"/>
      </w:pPr>
      <w:proofErr w:type="gramStart"/>
      <w:r>
        <w:t>se</w:t>
      </w:r>
      <w:proofErr w:type="gram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in</w:t>
      </w:r>
      <w:r w:rsidR="0095003C">
        <w:t>feris</w:t>
      </w:r>
      <w:proofErr w:type="spellEnd"/>
      <w:r w:rsidR="0095003C">
        <w:t xml:space="preserve"> </w:t>
      </w:r>
      <w:proofErr w:type="spellStart"/>
      <w:r w:rsidR="0095003C">
        <w:t>resurgente</w:t>
      </w:r>
      <w:proofErr w:type="spellEnd"/>
      <w:r w:rsidR="0095003C">
        <w:t xml:space="preserve"> quo </w:t>
      </w:r>
      <w:proofErr w:type="spellStart"/>
      <w:r w:rsidR="0095003C">
        <w:t>exierat</w:t>
      </w:r>
      <w:proofErr w:type="spellEnd"/>
      <w:r w:rsidR="0095003C">
        <w:t xml:space="preserve"> . </w:t>
      </w:r>
      <w:proofErr w:type="gramStart"/>
      <w:r w:rsidR="0095003C">
        <w:t>quod</w:t>
      </w:r>
      <w:proofErr w:type="gramEnd"/>
      <w:r w:rsidR="0095003C">
        <w:t xml:space="preserve"> per </w:t>
      </w:r>
      <w:proofErr w:type="spellStart"/>
      <w:r w:rsidR="0095003C">
        <w:t>isaiam</w:t>
      </w:r>
      <w:proofErr w:type="spellEnd"/>
      <w:r w:rsidR="0095003C"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prophetatum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dicentem</w:t>
      </w:r>
      <w:proofErr w:type="spellEnd"/>
      <w:r>
        <w:t xml:space="preserve"> </w:t>
      </w:r>
      <w:proofErr w:type="spellStart"/>
      <w:r>
        <w:t>pete</w:t>
      </w:r>
      <w:proofErr w:type="spellEnd"/>
      <w:r>
        <w:t xml:space="preserve"> </w:t>
      </w:r>
      <w:proofErr w:type="spellStart"/>
      <w:r>
        <w:t>tibi</w:t>
      </w:r>
      <w:proofErr w:type="spellEnd"/>
      <w:r>
        <w:t xml:space="preserve"> </w:t>
      </w:r>
      <w:proofErr w:type="spellStart"/>
      <w:r>
        <w:t>signum</w:t>
      </w:r>
      <w:proofErr w:type="spellEnd"/>
      <w:r>
        <w:t xml:space="preserve"> a domino </w:t>
      </w:r>
      <w:proofErr w:type="spellStart"/>
      <w:r>
        <w:t>deo</w:t>
      </w:r>
      <w:proofErr w:type="spellEnd"/>
      <w:r>
        <w:t xml:space="preserve"> </w:t>
      </w:r>
    </w:p>
    <w:p w:rsidR="0095003C" w:rsidRDefault="00FB25DD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tuo</w:t>
      </w:r>
      <w:proofErr w:type="spellEnd"/>
      <w:proofErr w:type="gramEnd"/>
      <w:r>
        <w:t xml:space="preserve"> in </w:t>
      </w:r>
      <w:proofErr w:type="spellStart"/>
      <w:r>
        <w:t>profundum</w:t>
      </w:r>
      <w:proofErr w:type="spellEnd"/>
      <w:r>
        <w:t xml:space="preserve"> </w:t>
      </w:r>
      <w:proofErr w:type="spellStart"/>
      <w:r>
        <w:t>in</w:t>
      </w:r>
      <w:r w:rsidR="0095003C">
        <w:t>ferni</w:t>
      </w:r>
      <w:proofErr w:type="spellEnd"/>
      <w:r w:rsidR="0095003C">
        <w:t xml:space="preserve"> . </w:t>
      </w:r>
      <w:proofErr w:type="spellStart"/>
      <w:proofErr w:type="gramStart"/>
      <w:r w:rsidR="0095003C">
        <w:t>siue</w:t>
      </w:r>
      <w:proofErr w:type="spellEnd"/>
      <w:proofErr w:type="gramEnd"/>
      <w:r w:rsidR="0095003C">
        <w:t xml:space="preserve"> in </w:t>
      </w:r>
      <w:proofErr w:type="spellStart"/>
      <w:r w:rsidR="0095003C">
        <w:t>excelsum</w:t>
      </w:r>
      <w:proofErr w:type="spellEnd"/>
      <w:r w:rsidR="0095003C">
        <w:t xml:space="preserve"> supra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Michi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hoc </w:t>
      </w:r>
      <w:proofErr w:type="spellStart"/>
      <w:r>
        <w:t>uidetur</w:t>
      </w:r>
      <w:proofErr w:type="spellEnd"/>
      <w:r>
        <w:t xml:space="preserve"> </w:t>
      </w:r>
      <w:proofErr w:type="spellStart"/>
      <w:r>
        <w:t>esse</w:t>
      </w:r>
      <w:proofErr w:type="spellEnd"/>
      <w:r>
        <w:t xml:space="preserve"> </w:t>
      </w:r>
      <w:proofErr w:type="spellStart"/>
      <w:r>
        <w:t>mirabilius</w:t>
      </w:r>
      <w:proofErr w:type="spellEnd"/>
      <w:r>
        <w:t xml:space="preserve"> inter </w:t>
      </w:r>
      <w:proofErr w:type="spellStart"/>
      <w:r>
        <w:t>omnia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signa</w:t>
      </w:r>
      <w:proofErr w:type="spellEnd"/>
      <w:proofErr w:type="gramEnd"/>
      <w:r>
        <w:t xml:space="preserve"> et </w:t>
      </w:r>
      <w:proofErr w:type="spellStart"/>
      <w:r>
        <w:t>mirabilia</w:t>
      </w:r>
      <w:proofErr w:type="spellEnd"/>
      <w:r>
        <w:t xml:space="preserve"> </w:t>
      </w:r>
      <w:proofErr w:type="spellStart"/>
      <w:r>
        <w:t>quę</w:t>
      </w:r>
      <w:proofErr w:type="spellEnd"/>
      <w:r>
        <w:t xml:space="preserve"> </w:t>
      </w:r>
      <w:proofErr w:type="spellStart"/>
      <w:r>
        <w:t>fecit</w:t>
      </w:r>
      <w:proofErr w:type="spellEnd"/>
      <w:r>
        <w:t xml:space="preserve"> quod </w:t>
      </w:r>
      <w:proofErr w:type="spellStart"/>
      <w:r>
        <w:t>unus</w:t>
      </w:r>
      <w:proofErr w:type="spellEnd"/>
      <w:r>
        <w:t xml:space="preserve"> homo et in </w:t>
      </w:r>
      <w:proofErr w:type="spellStart"/>
      <w:r>
        <w:t>illo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tempore</w:t>
      </w:r>
      <w:proofErr w:type="gramEnd"/>
      <w:r>
        <w:t xml:space="preserve"> in </w:t>
      </w:r>
      <w:proofErr w:type="spellStart"/>
      <w:r>
        <w:t>iudaeis</w:t>
      </w:r>
      <w:proofErr w:type="spellEnd"/>
      <w:r>
        <w:t xml:space="preserve"> </w:t>
      </w:r>
      <w:proofErr w:type="spellStart"/>
      <w:r>
        <w:t>contemptibilis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</w:t>
      </w:r>
      <w:proofErr w:type="spellStart"/>
      <w:r>
        <w:t>postea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</w:t>
      </w:r>
      <w:proofErr w:type="spellStart"/>
      <w:r>
        <w:t>eis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crucifixus</w:t>
      </w:r>
      <w:proofErr w:type="spellEnd"/>
      <w:proofErr w:type="gramEnd"/>
      <w:r>
        <w:t xml:space="preserve"> </w:t>
      </w:r>
      <w:proofErr w:type="spellStart"/>
      <w:r>
        <w:t>est</w:t>
      </w:r>
      <w:proofErr w:type="spellEnd"/>
      <w:r>
        <w:t xml:space="preserve"> . </w:t>
      </w:r>
      <w:proofErr w:type="spellStart"/>
      <w:r>
        <w:t>Potuerit</w:t>
      </w:r>
      <w:proofErr w:type="spellEnd"/>
      <w:r>
        <w:t xml:space="preserve"> de </w:t>
      </w:r>
      <w:proofErr w:type="spellStart"/>
      <w:r>
        <w:t>uno</w:t>
      </w:r>
      <w:proofErr w:type="spellEnd"/>
      <w:r>
        <w:t xml:space="preserve"> </w:t>
      </w:r>
      <w:proofErr w:type="spellStart"/>
      <w:r>
        <w:t>flagello</w:t>
      </w:r>
      <w:proofErr w:type="spellEnd"/>
      <w:r>
        <w:t xml:space="preserve"> </w:t>
      </w:r>
      <w:proofErr w:type="spellStart"/>
      <w:r>
        <w:t>tantam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eicere</w:t>
      </w:r>
      <w:proofErr w:type="spellEnd"/>
      <w:proofErr w:type="gramEnd"/>
      <w:r>
        <w:t xml:space="preserve"> </w:t>
      </w:r>
      <w:proofErr w:type="spellStart"/>
      <w:r>
        <w:t>multitudinem</w:t>
      </w:r>
      <w:proofErr w:type="spellEnd"/>
      <w:r>
        <w:t xml:space="preserve"> . </w:t>
      </w:r>
      <w:proofErr w:type="spellStart"/>
      <w:proofErr w:type="gramStart"/>
      <w:r>
        <w:t>mensasque</w:t>
      </w:r>
      <w:proofErr w:type="spellEnd"/>
      <w:proofErr w:type="gramEnd"/>
      <w:r>
        <w:t xml:space="preserve"> </w:t>
      </w:r>
      <w:proofErr w:type="spellStart"/>
      <w:r>
        <w:t>subuertere</w:t>
      </w:r>
      <w:proofErr w:type="spellEnd"/>
      <w:r>
        <w:t xml:space="preserve"> . </w:t>
      </w:r>
      <w:proofErr w:type="spellStart"/>
      <w:r>
        <w:t>ca</w:t>
      </w:r>
      <w:proofErr w:type="spellEnd"/>
      <w:ins w:id="16" w:author="Rachel Anderson" w:date="2014-07-27T14:12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thedras</w:t>
      </w:r>
      <w:proofErr w:type="spellEnd"/>
      <w:proofErr w:type="gramEnd"/>
      <w:r>
        <w:t xml:space="preserve"> </w:t>
      </w:r>
      <w:proofErr w:type="spellStart"/>
      <w:r>
        <w:t>confringere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alia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quę</w:t>
      </w:r>
      <w:proofErr w:type="spellEnd"/>
      <w:r>
        <w:t xml:space="preserve"> </w:t>
      </w:r>
      <w:proofErr w:type="spellStart"/>
      <w:r>
        <w:t>infinitus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non</w:t>
      </w:r>
      <w:proofErr w:type="gramEnd"/>
      <w:r>
        <w:t xml:space="preserve"> </w:t>
      </w:r>
      <w:proofErr w:type="spellStart"/>
      <w:r>
        <w:t>fecisset</w:t>
      </w:r>
      <w:proofErr w:type="spellEnd"/>
      <w:r>
        <w:t xml:space="preserve"> </w:t>
      </w:r>
      <w:proofErr w:type="spellStart"/>
      <w:r>
        <w:t>exercitus</w:t>
      </w:r>
      <w:proofErr w:type="spellEnd"/>
      <w:r>
        <w:t xml:space="preserve"> . </w:t>
      </w:r>
      <w:proofErr w:type="spellStart"/>
      <w:proofErr w:type="gramStart"/>
      <w:r>
        <w:t>Nimirum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species</w:t>
      </w:r>
      <w:proofErr w:type="gram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ignea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atque</w:t>
      </w:r>
      <w:proofErr w:type="spellEnd"/>
      <w:proofErr w:type="gramEnd"/>
      <w:r>
        <w:t xml:space="preserve"> </w:t>
      </w:r>
      <w:proofErr w:type="spellStart"/>
      <w:r>
        <w:t>caelestis</w:t>
      </w:r>
      <w:proofErr w:type="spellEnd"/>
      <w:r>
        <w:t xml:space="preserve"> </w:t>
      </w:r>
      <w:proofErr w:type="spellStart"/>
      <w:r>
        <w:t>radiabat</w:t>
      </w:r>
      <w:proofErr w:type="spellEnd"/>
      <w:r>
        <w:t xml:space="preserve"> ex </w:t>
      </w:r>
      <w:proofErr w:type="spellStart"/>
      <w:r>
        <w:t>oculis</w:t>
      </w:r>
      <w:proofErr w:type="spellEnd"/>
      <w:r>
        <w:t xml:space="preserve"> </w:t>
      </w:r>
      <w:proofErr w:type="spellStart"/>
      <w:r>
        <w:t>eius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diuinitatis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maiestas</w:t>
      </w:r>
      <w:proofErr w:type="spellEnd"/>
      <w:proofErr w:type="gramEnd"/>
      <w:r>
        <w:t xml:space="preserve"> </w:t>
      </w:r>
      <w:proofErr w:type="spellStart"/>
      <w:r>
        <w:t>fulgebat</w:t>
      </w:r>
      <w:proofErr w:type="spellEnd"/>
      <w:r>
        <w:t xml:space="preserve"> in facie </w:t>
      </w:r>
      <w:proofErr w:type="spellStart"/>
      <w:r>
        <w:t>terribiliter</w:t>
      </w:r>
      <w:proofErr w:type="spellEnd"/>
      <w:r>
        <w:t xml:space="preserve"> contra </w:t>
      </w:r>
      <w:proofErr w:type="spellStart"/>
      <w:r>
        <w:t>iudęos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Colligerunt</w:t>
      </w:r>
      <w:proofErr w:type="spellEnd"/>
      <w:r>
        <w:t xml:space="preserve"> ergo </w:t>
      </w:r>
      <w:proofErr w:type="spellStart"/>
      <w:r>
        <w:t>pontifices</w:t>
      </w:r>
      <w:proofErr w:type="spellEnd"/>
      <w:r>
        <w:t xml:space="preserve"> </w:t>
      </w:r>
      <w:proofErr w:type="gramStart"/>
      <w:r>
        <w:t>et</w:t>
      </w:r>
      <w:proofErr w:type="gramEnd"/>
      <w:r>
        <w:t xml:space="preserve"> </w:t>
      </w:r>
      <w:proofErr w:type="spellStart"/>
      <w:r>
        <w:t>pharisaei</w:t>
      </w:r>
      <w:proofErr w:type="spellEnd"/>
      <w:r>
        <w:t xml:space="preserve"> </w:t>
      </w:r>
      <w:proofErr w:type="spellStart"/>
      <w:r>
        <w:t>concilium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r>
        <w:t xml:space="preserve">/57v/ et </w:t>
      </w:r>
      <w:proofErr w:type="spellStart"/>
      <w:proofErr w:type="gramStart"/>
      <w:r>
        <w:t>dicebant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quid</w:t>
      </w:r>
      <w:proofErr w:type="gramEnd"/>
      <w:r>
        <w:t xml:space="preserve"> </w:t>
      </w:r>
      <w:proofErr w:type="spellStart"/>
      <w:r>
        <w:t>facimus</w:t>
      </w:r>
      <w:proofErr w:type="spellEnd"/>
      <w:r>
        <w:t xml:space="preserve"> </w:t>
      </w:r>
      <w:proofErr w:type="spellStart"/>
      <w:r>
        <w:t>quia</w:t>
      </w:r>
      <w:proofErr w:type="spellEnd"/>
      <w:r>
        <w:t xml:space="preserve"> hic homo </w:t>
      </w:r>
      <w:proofErr w:type="spellStart"/>
      <w:r>
        <w:t>multa</w:t>
      </w:r>
      <w:proofErr w:type="spellEnd"/>
      <w:r>
        <w:t xml:space="preserve"> sig</w:t>
      </w:r>
      <w:ins w:id="17" w:author="Rachel Anderson" w:date="2014-07-27T14:12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lastRenderedPageBreak/>
        <w:t>na</w:t>
      </w:r>
      <w:proofErr w:type="spellEnd"/>
      <w:proofErr w:type="gramEnd"/>
      <w:r>
        <w:t xml:space="preserve"> </w:t>
      </w:r>
      <w:proofErr w:type="spellStart"/>
      <w:r>
        <w:t>facit</w:t>
      </w:r>
      <w:proofErr w:type="spellEnd"/>
      <w:r>
        <w:t xml:space="preserve">? </w:t>
      </w:r>
      <w:proofErr w:type="spellStart"/>
      <w:proofErr w:type="gramStart"/>
      <w:r>
        <w:t>si</w:t>
      </w:r>
      <w:proofErr w:type="spellEnd"/>
      <w:proofErr w:type="gramEnd"/>
      <w:r>
        <w:t xml:space="preserve"> </w:t>
      </w:r>
      <w:proofErr w:type="spellStart"/>
      <w:r>
        <w:t>dimittimus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sic . </w:t>
      </w:r>
      <w:proofErr w:type="spellStart"/>
      <w:proofErr w:type="gramStart"/>
      <w:r>
        <w:t>omnes</w:t>
      </w:r>
      <w:proofErr w:type="spellEnd"/>
      <w:proofErr w:type="gramEnd"/>
      <w:r>
        <w:t xml:space="preserve"> credent in </w:t>
      </w:r>
      <w:proofErr w:type="spellStart"/>
      <w:r>
        <w:t>eum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et</w:t>
      </w:r>
      <w:proofErr w:type="gramEnd"/>
      <w:r>
        <w:t xml:space="preserve"> </w:t>
      </w:r>
      <w:proofErr w:type="spellStart"/>
      <w:r>
        <w:t>uenient</w:t>
      </w:r>
      <w:proofErr w:type="spellEnd"/>
      <w:r>
        <w:t xml:space="preserve"> </w:t>
      </w:r>
      <w:proofErr w:type="spellStart"/>
      <w:r w:rsidR="00FB25DD">
        <w:t>romani</w:t>
      </w:r>
      <w:proofErr w:type="spellEnd"/>
      <w:r w:rsidR="00FB25DD">
        <w:t xml:space="preserve"> . et </w:t>
      </w:r>
      <w:proofErr w:type="spellStart"/>
      <w:r w:rsidR="00FB25DD">
        <w:t>tollent</w:t>
      </w:r>
      <w:proofErr w:type="spellEnd"/>
      <w:r w:rsidR="00FB25DD">
        <w:t xml:space="preserve"> nostrum </w:t>
      </w:r>
      <w:proofErr w:type="spellStart"/>
      <w:r w:rsidR="00FB25DD">
        <w:t>loca</w:t>
      </w:r>
      <w:r>
        <w:t>m</w:t>
      </w:r>
      <w:bookmarkStart w:id="18" w:name="_GoBack"/>
      <w:bookmarkEnd w:id="18"/>
      <w:proofErr w:type="spellEnd"/>
      <w:r>
        <w:t xml:space="preserve"> et </w:t>
      </w:r>
      <w:proofErr w:type="spellStart"/>
      <w:r>
        <w:t>gentem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Unus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ex </w:t>
      </w:r>
      <w:proofErr w:type="spellStart"/>
      <w:r>
        <w:t>ipsis</w:t>
      </w:r>
      <w:proofErr w:type="spellEnd"/>
      <w:r>
        <w:t xml:space="preserve"> </w:t>
      </w:r>
      <w:proofErr w:type="spellStart"/>
      <w:r>
        <w:t>caiphas</w:t>
      </w:r>
      <w:proofErr w:type="spellEnd"/>
      <w:r>
        <w:t xml:space="preserve"> cum </w:t>
      </w:r>
      <w:proofErr w:type="spellStart"/>
      <w:r>
        <w:t>esset</w:t>
      </w:r>
      <w:proofErr w:type="spellEnd"/>
      <w:r>
        <w:t xml:space="preserve">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anni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illius</w:t>
      </w:r>
      <w:proofErr w:type="spellEnd"/>
      <w:proofErr w:type="gramEnd"/>
      <w:r>
        <w:t xml:space="preserve"> et dixit </w:t>
      </w:r>
      <w:proofErr w:type="spellStart"/>
      <w:r>
        <w:t>eis</w:t>
      </w:r>
      <w:proofErr w:type="spellEnd"/>
      <w:r>
        <w:t xml:space="preserve"> . </w:t>
      </w:r>
      <w:proofErr w:type="spellStart"/>
      <w:r>
        <w:t>Vos</w:t>
      </w:r>
      <w:proofErr w:type="spellEnd"/>
      <w:r>
        <w:t xml:space="preserve"> </w:t>
      </w:r>
      <w:proofErr w:type="spellStart"/>
      <w:r>
        <w:t>nescitis</w:t>
      </w:r>
      <w:proofErr w:type="spellEnd"/>
      <w:r>
        <w:t xml:space="preserve"> </w:t>
      </w:r>
      <w:proofErr w:type="spellStart"/>
      <w:r>
        <w:t>quicquam</w:t>
      </w:r>
      <w:proofErr w:type="spellEnd"/>
      <w:r>
        <w:t xml:space="preserve">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cogita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tis</w:t>
      </w:r>
      <w:proofErr w:type="gram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  <w:proofErr w:type="spellStart"/>
      <w:r>
        <w:t>expedit</w:t>
      </w:r>
      <w:proofErr w:type="spellEnd"/>
      <w:r>
        <w:t xml:space="preserve"> </w:t>
      </w:r>
      <w:proofErr w:type="spellStart"/>
      <w:r>
        <w:t>uobis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unus</w:t>
      </w:r>
      <w:proofErr w:type="spellEnd"/>
      <w:r>
        <w:t xml:space="preserve"> </w:t>
      </w:r>
      <w:proofErr w:type="spellStart"/>
      <w:r>
        <w:t>moriatur</w:t>
      </w:r>
      <w:proofErr w:type="spellEnd"/>
      <w:r>
        <w:t xml:space="preserve"> homo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pro</w:t>
      </w:r>
      <w:proofErr w:type="gramEnd"/>
      <w:r>
        <w:t xml:space="preserve"> </w:t>
      </w:r>
      <w:proofErr w:type="spellStart"/>
      <w:r>
        <w:t>populo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non </w:t>
      </w:r>
      <w:proofErr w:type="spellStart"/>
      <w:r>
        <w:t>tota</w:t>
      </w:r>
      <w:proofErr w:type="spellEnd"/>
      <w:r>
        <w:t xml:space="preserve"> gens </w:t>
      </w:r>
      <w:proofErr w:type="spellStart"/>
      <w:r>
        <w:t>pereat</w:t>
      </w:r>
      <w:proofErr w:type="spellEnd"/>
      <w:r>
        <w:t xml:space="preserve"> . Hoc </w:t>
      </w:r>
      <w:proofErr w:type="spellStart"/>
      <w:r>
        <w:t>autem</w:t>
      </w:r>
      <w:proofErr w:type="spellEnd"/>
      <w:r>
        <w:t xml:space="preserve"> a se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metipso</w:t>
      </w:r>
      <w:proofErr w:type="spellEnd"/>
      <w:proofErr w:type="gramEnd"/>
      <w:r>
        <w:t xml:space="preserve"> non dixit . </w:t>
      </w:r>
      <w:proofErr w:type="spellStart"/>
      <w:proofErr w:type="gramStart"/>
      <w:r>
        <w:t>sed</w:t>
      </w:r>
      <w:proofErr w:type="spellEnd"/>
      <w:proofErr w:type="gramEnd"/>
      <w:r>
        <w:t xml:space="preserve"> cum </w:t>
      </w:r>
      <w:proofErr w:type="spellStart"/>
      <w:r>
        <w:t>esset</w:t>
      </w:r>
      <w:proofErr w:type="spellEnd"/>
      <w:r>
        <w:t xml:space="preserve"> . </w:t>
      </w:r>
      <w:proofErr w:type="spellStart"/>
      <w:proofErr w:type="gramStart"/>
      <w:r>
        <w:t>pontifex</w:t>
      </w:r>
      <w:proofErr w:type="spellEnd"/>
      <w:proofErr w:type="gramEnd"/>
      <w:r>
        <w:t xml:space="preserve"> </w:t>
      </w:r>
      <w:proofErr w:type="spellStart"/>
      <w:r>
        <w:t>anni</w:t>
      </w:r>
      <w:proofErr w:type="spellEnd"/>
      <w:r>
        <w:t xml:space="preserve"> </w:t>
      </w:r>
      <w:proofErr w:type="spellStart"/>
      <w:r>
        <w:t>illius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prophetauit</w:t>
      </w:r>
      <w:proofErr w:type="spellEnd"/>
      <w:proofErr w:type="gram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moriturus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pro </w:t>
      </w:r>
      <w:proofErr w:type="spellStart"/>
      <w:r>
        <w:t>gente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et</w:t>
      </w:r>
      <w:proofErr w:type="gramEnd"/>
      <w:r>
        <w:t xml:space="preserve"> non </w:t>
      </w:r>
      <w:proofErr w:type="spellStart"/>
      <w:r>
        <w:t>tantum</w:t>
      </w:r>
      <w:proofErr w:type="spellEnd"/>
      <w:r>
        <w:t xml:space="preserve"> pro </w:t>
      </w:r>
      <w:proofErr w:type="spellStart"/>
      <w:r>
        <w:t>gente</w:t>
      </w:r>
      <w:proofErr w:type="spellEnd"/>
      <w:r>
        <w:t xml:space="preserve"> . </w:t>
      </w:r>
      <w:proofErr w:type="spellStart"/>
      <w:proofErr w:type="gramStart"/>
      <w:r>
        <w:t>sed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filios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qui </w:t>
      </w:r>
      <w:proofErr w:type="spellStart"/>
      <w:r>
        <w:t>erant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dispersi</w:t>
      </w:r>
      <w:proofErr w:type="spellEnd"/>
      <w:proofErr w:type="gramEnd"/>
      <w:r>
        <w:t xml:space="preserve"> </w:t>
      </w:r>
      <w:proofErr w:type="spellStart"/>
      <w:r>
        <w:t>congregaret</w:t>
      </w:r>
      <w:proofErr w:type="spellEnd"/>
      <w:r>
        <w:t xml:space="preserve"> in </w:t>
      </w:r>
      <w:proofErr w:type="spellStart"/>
      <w:r>
        <w:t>unum</w:t>
      </w:r>
      <w:proofErr w:type="spellEnd"/>
      <w:r>
        <w:t xml:space="preserve"> . </w:t>
      </w:r>
      <w:proofErr w:type="spellStart"/>
      <w:r>
        <w:t>Ab</w:t>
      </w:r>
      <w:proofErr w:type="spellEnd"/>
      <w:r>
        <w:t xml:space="preserve"> </w:t>
      </w:r>
      <w:proofErr w:type="spellStart"/>
      <w:r>
        <w:t>illo</w:t>
      </w:r>
      <w:proofErr w:type="spellEnd"/>
      <w:r>
        <w:t xml:space="preserve"> ergo </w:t>
      </w:r>
      <w:proofErr w:type="gramStart"/>
      <w:r>
        <w:t>die .</w:t>
      </w:r>
      <w:proofErr w:type="gramEnd"/>
      <w:r>
        <w:t xml:space="preserve"> </w:t>
      </w:r>
      <w:proofErr w:type="spellStart"/>
      <w:proofErr w:type="gramStart"/>
      <w:r>
        <w:t>cogita</w:t>
      </w:r>
      <w:proofErr w:type="spellEnd"/>
      <w:proofErr w:type="gramEnd"/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uerunt</w:t>
      </w:r>
      <w:proofErr w:type="spellEnd"/>
      <w:proofErr w:type="gram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interficerent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.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relictis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illis</w:t>
      </w:r>
      <w:proofErr w:type="spellEnd"/>
      <w:proofErr w:type="gramEnd"/>
      <w:r>
        <w:t xml:space="preserve"> </w:t>
      </w:r>
      <w:proofErr w:type="spellStart"/>
      <w:r>
        <w:t>abiit</w:t>
      </w:r>
      <w:proofErr w:type="spellEnd"/>
      <w:r>
        <w:t xml:space="preserve"> </w:t>
      </w:r>
      <w:proofErr w:type="spellStart"/>
      <w:r>
        <w:t>foras</w:t>
      </w:r>
      <w:proofErr w:type="spellEnd"/>
      <w:r>
        <w:t xml:space="preserve"> extra </w:t>
      </w:r>
      <w:proofErr w:type="spellStart"/>
      <w:r>
        <w:t>ciuitatem</w:t>
      </w:r>
      <w:proofErr w:type="spellEnd"/>
      <w:r>
        <w:t xml:space="preserve"> </w:t>
      </w:r>
      <w:proofErr w:type="spellStart"/>
      <w:r>
        <w:t>usque</w:t>
      </w:r>
      <w:proofErr w:type="spellEnd"/>
      <w:r>
        <w:t xml:space="preserve"> in </w:t>
      </w:r>
      <w:proofErr w:type="spellStart"/>
      <w:r>
        <w:t>betha</w:t>
      </w:r>
      <w:proofErr w:type="spellEnd"/>
      <w:ins w:id="19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niam</w:t>
      </w:r>
      <w:proofErr w:type="spellEnd"/>
      <w:proofErr w:type="gramEnd"/>
      <w:r>
        <w:t xml:space="preserve"> . Hoc </w:t>
      </w:r>
      <w:proofErr w:type="spellStart"/>
      <w:r>
        <w:t>autem</w:t>
      </w:r>
      <w:proofErr w:type="spellEnd"/>
      <w:r>
        <w:t xml:space="preserve"> </w:t>
      </w:r>
      <w:proofErr w:type="spellStart"/>
      <w:r>
        <w:t>intelligendum</w:t>
      </w:r>
      <w:proofErr w:type="spellEnd"/>
      <w:r>
        <w:t xml:space="preserve"> </w:t>
      </w:r>
      <w:proofErr w:type="spellStart"/>
      <w:proofErr w:type="gramStart"/>
      <w:r>
        <w:t>est</w:t>
      </w:r>
      <w:proofErr w:type="spellEnd"/>
      <w:proofErr w:type="gram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r>
        <w:t>karissimi</w:t>
      </w:r>
      <w:proofErr w:type="spellEnd"/>
      <w:r>
        <w:t xml:space="preserve"> et re</w:t>
      </w:r>
      <w:ins w:id="20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uelandum</w:t>
      </w:r>
      <w:proofErr w:type="spellEnd"/>
      <w:proofErr w:type="gramEnd"/>
      <w:r>
        <w:t xml:space="preserve"> . </w:t>
      </w:r>
      <w:proofErr w:type="gramStart"/>
      <w:r>
        <w:t>quod</w:t>
      </w:r>
      <w:proofErr w:type="gramEnd"/>
      <w:r>
        <w:t xml:space="preserve"> </w:t>
      </w:r>
      <w:proofErr w:type="spellStart"/>
      <w:r>
        <w:t>tantę</w:t>
      </w:r>
      <w:proofErr w:type="spellEnd"/>
      <w:r>
        <w:t xml:space="preserve"> in </w:t>
      </w:r>
      <w:proofErr w:type="spellStart"/>
      <w:r>
        <w:t>illo</w:t>
      </w:r>
      <w:proofErr w:type="spellEnd"/>
      <w:r>
        <w:t xml:space="preserve"> die </w:t>
      </w:r>
      <w:proofErr w:type="spellStart"/>
      <w:r>
        <w:t>fuerit</w:t>
      </w:r>
      <w:proofErr w:type="spellEnd"/>
      <w:r>
        <w:t xml:space="preserve"> pauper</w:t>
      </w:r>
      <w:ins w:id="21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tatis</w:t>
      </w:r>
      <w:proofErr w:type="spellEnd"/>
      <w:proofErr w:type="gram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in </w:t>
      </w:r>
      <w:proofErr w:type="spellStart"/>
      <w:r>
        <w:t>urbe</w:t>
      </w:r>
      <w:proofErr w:type="spellEnd"/>
      <w:r>
        <w:t xml:space="preserve"> maxima </w:t>
      </w:r>
      <w:proofErr w:type="spellStart"/>
      <w:r>
        <w:t>nullus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ciuium</w:t>
      </w:r>
      <w:proofErr w:type="spellEnd"/>
      <w:r>
        <w:t xml:space="preserve"> </w:t>
      </w:r>
      <w:proofErr w:type="spellStart"/>
      <w:r>
        <w:t>susce</w:t>
      </w:r>
      <w:proofErr w:type="spellEnd"/>
      <w:ins w:id="22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perit</w:t>
      </w:r>
      <w:proofErr w:type="spellEnd"/>
      <w:proofErr w:type="gramEnd"/>
      <w:r>
        <w:t xml:space="preserve"> </w:t>
      </w:r>
      <w:proofErr w:type="spellStart"/>
      <w:r>
        <w:t>hospitem</w:t>
      </w:r>
      <w:proofErr w:type="spellEnd"/>
      <w:r>
        <w:t xml:space="preserve"> . </w:t>
      </w:r>
      <w:proofErr w:type="spellStart"/>
      <w:r>
        <w:t>Nullamque</w:t>
      </w:r>
      <w:proofErr w:type="spellEnd"/>
      <w:r>
        <w:t xml:space="preserve"> </w:t>
      </w:r>
      <w:proofErr w:type="spellStart"/>
      <w:r>
        <w:t>mansionem</w:t>
      </w:r>
      <w:proofErr w:type="spellEnd"/>
      <w:r>
        <w:t xml:space="preserve"> </w:t>
      </w:r>
      <w:proofErr w:type="spellStart"/>
      <w:r>
        <w:t>inuene</w:t>
      </w:r>
      <w:proofErr w:type="spellEnd"/>
      <w:ins w:id="23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rit</w:t>
      </w:r>
      <w:proofErr w:type="spellEnd"/>
      <w:proofErr w:type="gramEnd"/>
      <w:r>
        <w:t xml:space="preserve"> in </w:t>
      </w:r>
      <w:proofErr w:type="spellStart"/>
      <w:r>
        <w:t>ea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tamen</w:t>
      </w:r>
      <w:proofErr w:type="spellEnd"/>
      <w:r>
        <w:t xml:space="preserve"> </w:t>
      </w:r>
      <w:proofErr w:type="spellStart"/>
      <w:r>
        <w:t>nulli</w:t>
      </w:r>
      <w:proofErr w:type="spellEnd"/>
      <w:r>
        <w:t xml:space="preserve"> </w:t>
      </w:r>
      <w:proofErr w:type="spellStart"/>
      <w:r>
        <w:t>eorum</w:t>
      </w:r>
      <w:proofErr w:type="spellEnd"/>
      <w:r>
        <w:t xml:space="preserve"> </w:t>
      </w:r>
      <w:proofErr w:type="spellStart"/>
      <w:r>
        <w:t>adulationem</w:t>
      </w:r>
      <w:proofErr w:type="spellEnd"/>
      <w:r>
        <w:t xml:space="preserve"> </w:t>
      </w:r>
      <w:proofErr w:type="spellStart"/>
      <w:r>
        <w:t>fece</w:t>
      </w:r>
      <w:proofErr w:type="spellEnd"/>
      <w:ins w:id="24" w:author="Rachel Anderson" w:date="2014-07-27T14:13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rit</w:t>
      </w:r>
      <w:proofErr w:type="spellEnd"/>
      <w:proofErr w:type="gramEnd"/>
      <w:r>
        <w:t xml:space="preserve"> . </w:t>
      </w:r>
      <w:proofErr w:type="spellStart"/>
      <w:r>
        <w:t>Vt</w:t>
      </w:r>
      <w:proofErr w:type="spellEnd"/>
      <w:r>
        <w:t xml:space="preserve"> non mala </w:t>
      </w:r>
      <w:proofErr w:type="spellStart"/>
      <w:r>
        <w:t>sua</w:t>
      </w:r>
      <w:proofErr w:type="spellEnd"/>
      <w:r>
        <w:t xml:space="preserve"> </w:t>
      </w:r>
      <w:proofErr w:type="spellStart"/>
      <w:r>
        <w:t>illis</w:t>
      </w:r>
      <w:proofErr w:type="spellEnd"/>
      <w:r>
        <w:t xml:space="preserve"> </w:t>
      </w:r>
      <w:proofErr w:type="spellStart"/>
      <w:proofErr w:type="gramStart"/>
      <w:r>
        <w:t>annuntiaret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et</w:t>
      </w:r>
      <w:proofErr w:type="gramEnd"/>
      <w:r>
        <w:t xml:space="preserve"> quod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eis</w:t>
      </w:r>
      <w:proofErr w:type="spellEnd"/>
      <w:proofErr w:type="gramEnd"/>
      <w:r>
        <w:t xml:space="preserve"> </w:t>
      </w:r>
      <w:proofErr w:type="spellStart"/>
      <w:r>
        <w:t>perficeret</w:t>
      </w:r>
      <w:proofErr w:type="spellEnd"/>
      <w:r>
        <w:t xml:space="preserve"> ad </w:t>
      </w:r>
      <w:proofErr w:type="spellStart"/>
      <w:r>
        <w:t>salutem</w:t>
      </w:r>
      <w:proofErr w:type="spellEnd"/>
      <w:r>
        <w:t xml:space="preserve"> . Hoc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sacerdotibus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pręfigurans</w:t>
      </w:r>
      <w:proofErr w:type="spellEnd"/>
      <w:proofErr w:type="gram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demonstrans</w:t>
      </w:r>
      <w:proofErr w:type="spellEnd"/>
      <w:r>
        <w:t xml:space="preserve"> . </w:t>
      </w:r>
      <w:proofErr w:type="spellStart"/>
      <w:proofErr w:type="gramStart"/>
      <w:r>
        <w:t>ut</w:t>
      </w:r>
      <w:proofErr w:type="spellEnd"/>
      <w:proofErr w:type="gramEnd"/>
      <w:r>
        <w:t xml:space="preserve"> licet </w:t>
      </w:r>
      <w:proofErr w:type="spellStart"/>
      <w:r>
        <w:t>munera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et</w:t>
      </w:r>
      <w:proofErr w:type="gramEnd"/>
      <w:r>
        <w:t xml:space="preserve"> </w:t>
      </w:r>
      <w:proofErr w:type="spellStart"/>
      <w:r>
        <w:t>dona</w:t>
      </w:r>
      <w:proofErr w:type="spellEnd"/>
      <w:r>
        <w:t xml:space="preserve"> </w:t>
      </w:r>
      <w:proofErr w:type="spellStart"/>
      <w:r>
        <w:t>principum</w:t>
      </w:r>
      <w:proofErr w:type="spellEnd"/>
      <w:r>
        <w:t xml:space="preserve"> </w:t>
      </w:r>
      <w:proofErr w:type="spellStart"/>
      <w:r>
        <w:t>ammitterent</w:t>
      </w:r>
      <w:proofErr w:type="spellEnd"/>
      <w:r>
        <w:t xml:space="preserve"> . </w:t>
      </w:r>
      <w:proofErr w:type="gramStart"/>
      <w:r>
        <w:t>non</w:t>
      </w:r>
      <w:proofErr w:type="gramEnd"/>
      <w:r>
        <w:t xml:space="preserve"> </w:t>
      </w:r>
      <w:proofErr w:type="spellStart"/>
      <w:r>
        <w:t>permitescant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uera</w:t>
      </w:r>
      <w:proofErr w:type="spellEnd"/>
      <w:proofErr w:type="gramEnd"/>
      <w:r>
        <w:t xml:space="preserve"> </w:t>
      </w:r>
      <w:proofErr w:type="spellStart"/>
      <w:r>
        <w:t>illis</w:t>
      </w:r>
      <w:proofErr w:type="spellEnd"/>
      <w:r>
        <w:t xml:space="preserve"> </w:t>
      </w:r>
      <w:proofErr w:type="spellStart"/>
      <w:r>
        <w:t>annuntiare</w:t>
      </w:r>
      <w:proofErr w:type="spellEnd"/>
      <w:r>
        <w:t xml:space="preserve"> . </w:t>
      </w:r>
      <w:proofErr w:type="spellStart"/>
      <w:proofErr w:type="gramStart"/>
      <w:r>
        <w:t>nec</w:t>
      </w:r>
      <w:proofErr w:type="spellEnd"/>
      <w:proofErr w:type="gramEnd"/>
      <w:r>
        <w:t xml:space="preserve"> </w:t>
      </w:r>
      <w:proofErr w:type="spellStart"/>
      <w:r>
        <w:t>sileant</w:t>
      </w:r>
      <w:proofErr w:type="spellEnd"/>
      <w:r>
        <w:t xml:space="preserve"> </w:t>
      </w:r>
      <w:proofErr w:type="spellStart"/>
      <w:r>
        <w:t>dicere</w:t>
      </w:r>
      <w:proofErr w:type="spellEnd"/>
      <w:r>
        <w:t xml:space="preserve"> </w:t>
      </w:r>
      <w:proofErr w:type="spellStart"/>
      <w:r>
        <w:t>quæ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proficiant</w:t>
      </w:r>
      <w:proofErr w:type="spellEnd"/>
      <w:proofErr w:type="gramEnd"/>
      <w:r>
        <w:t xml:space="preserve"> </w:t>
      </w:r>
      <w:proofErr w:type="spellStart"/>
      <w:r>
        <w:t>eis</w:t>
      </w:r>
      <w:proofErr w:type="spellEnd"/>
      <w:r>
        <w:t xml:space="preserve"> ante tribunal </w:t>
      </w:r>
      <w:proofErr w:type="spellStart"/>
      <w:r>
        <w:t>christi</w:t>
      </w:r>
      <w:proofErr w:type="spellEnd"/>
      <w:r>
        <w:t xml:space="preserve"> in die </w:t>
      </w:r>
      <w:proofErr w:type="spellStart"/>
      <w:r>
        <w:t>iudicii</w:t>
      </w:r>
      <w:proofErr w:type="spellEnd"/>
      <w:r>
        <w:t xml:space="preserve"> .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r>
        <w:t>Ibique</w:t>
      </w:r>
      <w:proofErr w:type="spellEnd"/>
      <w:r>
        <w:t xml:space="preserve"> </w:t>
      </w:r>
      <w:proofErr w:type="spellStart"/>
      <w:proofErr w:type="gramStart"/>
      <w:r>
        <w:t>mansit</w:t>
      </w:r>
      <w:proofErr w:type="spellEnd"/>
      <w:r>
        <w:t xml:space="preserve"> .</w:t>
      </w:r>
      <w:proofErr w:type="gram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apud</w:t>
      </w:r>
      <w:proofErr w:type="spellEnd"/>
      <w:r>
        <w:t xml:space="preserve"> </w:t>
      </w:r>
      <w:proofErr w:type="spellStart"/>
      <w:r>
        <w:t>lazarum</w:t>
      </w:r>
      <w:proofErr w:type="spellEnd"/>
      <w:r>
        <w:t xml:space="preserve"> </w:t>
      </w:r>
      <w:proofErr w:type="spellStart"/>
      <w:r>
        <w:t>sororesque</w:t>
      </w:r>
      <w:proofErr w:type="spellEnd"/>
      <w:r>
        <w:t xml:space="preserve"> </w:t>
      </w:r>
      <w:proofErr w:type="spellStart"/>
      <w:proofErr w:type="gramStart"/>
      <w:r>
        <w:t>eius</w:t>
      </w:r>
      <w:proofErr w:type="spellEnd"/>
      <w:r>
        <w:t xml:space="preserve"> .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quem</w:t>
      </w:r>
      <w:proofErr w:type="spellEnd"/>
      <w:proofErr w:type="gramEnd"/>
      <w:r>
        <w:t xml:space="preserve"> </w:t>
      </w:r>
      <w:proofErr w:type="spellStart"/>
      <w:r>
        <w:t>pridie</w:t>
      </w:r>
      <w:proofErr w:type="spellEnd"/>
      <w:r>
        <w:t xml:space="preserve"> a </w:t>
      </w:r>
      <w:proofErr w:type="spellStart"/>
      <w:r>
        <w:t>morte</w:t>
      </w:r>
      <w:proofErr w:type="spellEnd"/>
      <w:r>
        <w:t xml:space="preserve"> </w:t>
      </w:r>
      <w:proofErr w:type="spellStart"/>
      <w:r>
        <w:t>suscitauerat</w:t>
      </w:r>
      <w:proofErr w:type="spellEnd"/>
      <w:r>
        <w:t xml:space="preserve"> . </w:t>
      </w:r>
      <w:proofErr w:type="spellStart"/>
      <w:proofErr w:type="gramStart"/>
      <w:r>
        <w:t>quia</w:t>
      </w:r>
      <w:proofErr w:type="spellEnd"/>
      <w:proofErr w:type="gramEnd"/>
      <w:r>
        <w:t xml:space="preserve"> in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perma</w:t>
      </w:r>
      <w:proofErr w:type="spellEnd"/>
      <w:ins w:id="25" w:author="Rachel Anderson" w:date="2014-07-27T14:14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nere</w:t>
      </w:r>
      <w:proofErr w:type="spellEnd"/>
      <w:proofErr w:type="gramEnd"/>
      <w:r>
        <w:t xml:space="preserve"> non </w:t>
      </w:r>
      <w:proofErr w:type="spellStart"/>
      <w:r>
        <w:t>potuit</w:t>
      </w:r>
      <w:proofErr w:type="spellEnd"/>
      <w:r>
        <w:t xml:space="preserve"> . Hoc </w:t>
      </w:r>
      <w:proofErr w:type="spellStart"/>
      <w:r>
        <w:t>quidem</w:t>
      </w:r>
      <w:proofErr w:type="spellEnd"/>
      <w:r>
        <w:t xml:space="preserve"> </w:t>
      </w:r>
      <w:proofErr w:type="spellStart"/>
      <w:proofErr w:type="gramStart"/>
      <w:r>
        <w:t>significans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quod</w:t>
      </w:r>
      <w:proofErr w:type="gram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gentiles</w:t>
      </w:r>
      <w:proofErr w:type="gramEnd"/>
      <w:r>
        <w:t xml:space="preserve"> </w:t>
      </w:r>
      <w:proofErr w:type="spellStart"/>
      <w:r>
        <w:t>relictis</w:t>
      </w:r>
      <w:proofErr w:type="spellEnd"/>
      <w:r>
        <w:t xml:space="preserve"> </w:t>
      </w:r>
      <w:proofErr w:type="spellStart"/>
      <w:r>
        <w:t>iudęis</w:t>
      </w:r>
      <w:proofErr w:type="spellEnd"/>
      <w:r>
        <w:t xml:space="preserve"> ex </w:t>
      </w:r>
      <w:proofErr w:type="spellStart"/>
      <w:r>
        <w:t>tunc</w:t>
      </w:r>
      <w:proofErr w:type="spellEnd"/>
      <w:r>
        <w:t xml:space="preserve"> </w:t>
      </w:r>
      <w:proofErr w:type="spellStart"/>
      <w:r>
        <w:t>conuerteret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r>
        <w:t xml:space="preserve">/58r/ ad </w:t>
      </w:r>
      <w:proofErr w:type="spellStart"/>
      <w:proofErr w:type="gramStart"/>
      <w:r>
        <w:t>fidem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Sicut</w:t>
      </w:r>
      <w:proofErr w:type="spellEnd"/>
      <w:r>
        <w:t xml:space="preserve"> alibi scriptum </w:t>
      </w:r>
      <w:proofErr w:type="spellStart"/>
      <w:proofErr w:type="gramStart"/>
      <w:r>
        <w:t>est</w:t>
      </w:r>
      <w:proofErr w:type="spellEnd"/>
      <w:r>
        <w:t xml:space="preserve"> .</w:t>
      </w:r>
      <w:proofErr w:type="gramEnd"/>
      <w:r>
        <w:t xml:space="preserve"> </w:t>
      </w:r>
      <w:proofErr w:type="spellStart"/>
      <w:r>
        <w:t>Quando</w:t>
      </w:r>
      <w:proofErr w:type="spellEnd"/>
      <w:r>
        <w:t xml:space="preserve"> </w:t>
      </w:r>
      <w:proofErr w:type="spellStart"/>
      <w:r>
        <w:t>conuer</w:t>
      </w:r>
      <w:proofErr w:type="spellEnd"/>
      <w:ins w:id="26" w:author="Rachel Anderson" w:date="2014-07-27T14:14:00Z">
        <w:r w:rsidR="00D90136">
          <w:t xml:space="preserve"> -</w:t>
        </w:r>
      </w:ins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fuerit</w:t>
      </w:r>
      <w:proofErr w:type="spellEnd"/>
      <w:r>
        <w:t xml:space="preserve"> </w:t>
      </w:r>
      <w:proofErr w:type="spellStart"/>
      <w:r>
        <w:t>multitudo</w:t>
      </w:r>
      <w:proofErr w:type="spellEnd"/>
      <w:r>
        <w:t xml:space="preserve"> </w:t>
      </w:r>
      <w:proofErr w:type="spellStart"/>
      <w:r>
        <w:t>gentium</w:t>
      </w:r>
      <w:proofErr w:type="spellEnd"/>
      <w:r>
        <w:t xml:space="preserve"> . </w:t>
      </w:r>
      <w:proofErr w:type="spellStart"/>
      <w:proofErr w:type="gramStart"/>
      <w:r>
        <w:t>tunc</w:t>
      </w:r>
      <w:proofErr w:type="spellEnd"/>
      <w:proofErr w:type="gramEnd"/>
      <w:r>
        <w:t xml:space="preserve"> </w:t>
      </w:r>
      <w:proofErr w:type="spellStart"/>
      <w:r>
        <w:t>omnis</w:t>
      </w:r>
      <w:proofErr w:type="spellEnd"/>
      <w:r>
        <w:t xml:space="preserve"> </w:t>
      </w:r>
      <w:proofErr w:type="spellStart"/>
      <w:r>
        <w:t>israel</w:t>
      </w:r>
      <w:proofErr w:type="spellEnd"/>
      <w:r>
        <w:t xml:space="preserve"> </w:t>
      </w:r>
      <w:proofErr w:type="spellStart"/>
      <w:r>
        <w:t>saluus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erit</w:t>
      </w:r>
      <w:proofErr w:type="spellEnd"/>
      <w:proofErr w:type="gramEnd"/>
      <w:r>
        <w:t xml:space="preserve"> . Hoc </w:t>
      </w:r>
      <w:proofErr w:type="spellStart"/>
      <w:r>
        <w:t>quoque</w:t>
      </w:r>
      <w:proofErr w:type="spellEnd"/>
      <w:r>
        <w:t xml:space="preserve"> </w:t>
      </w:r>
      <w:proofErr w:type="spellStart"/>
      <w:r>
        <w:t>sciendum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fratres</w:t>
      </w:r>
      <w:proofErr w:type="spellEnd"/>
      <w:r>
        <w:t xml:space="preserve"> </w:t>
      </w:r>
      <w:proofErr w:type="spellStart"/>
      <w:proofErr w:type="gramStart"/>
      <w:r>
        <w:t>karissimi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quod</w:t>
      </w:r>
      <w:proofErr w:type="gramEnd"/>
      <w:r>
        <w:t xml:space="preserve"> </w:t>
      </w:r>
      <w:proofErr w:type="spellStart"/>
      <w:r>
        <w:t>mistice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surrexit</w:t>
      </w:r>
      <w:proofErr w:type="spellEnd"/>
      <w:proofErr w:type="gramEnd"/>
      <w:r>
        <w:t xml:space="preserve"> </w:t>
      </w:r>
      <w:proofErr w:type="spellStart"/>
      <w:r>
        <w:t>iesus</w:t>
      </w:r>
      <w:proofErr w:type="spellEnd"/>
      <w:r>
        <w:t xml:space="preserve"> </w:t>
      </w:r>
      <w:proofErr w:type="spellStart"/>
      <w:r>
        <w:t>hodie</w:t>
      </w:r>
      <w:proofErr w:type="spellEnd"/>
      <w:r>
        <w:t xml:space="preserve"> a </w:t>
      </w:r>
      <w:proofErr w:type="spellStart"/>
      <w:r>
        <w:t>bethania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iterum</w:t>
      </w:r>
      <w:proofErr w:type="spellEnd"/>
      <w:r>
        <w:t xml:space="preserve"> </w:t>
      </w:r>
      <w:proofErr w:type="spellStart"/>
      <w:r>
        <w:t>rediit</w:t>
      </w:r>
      <w:proofErr w:type="spellEnd"/>
      <w:r>
        <w:t xml:space="preserve"> ad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lastRenderedPageBreak/>
        <w:t>eam</w:t>
      </w:r>
      <w:proofErr w:type="spellEnd"/>
      <w:proofErr w:type="gramEnd"/>
      <w:r>
        <w:t xml:space="preserve"> . </w:t>
      </w:r>
      <w:proofErr w:type="spellStart"/>
      <w:r>
        <w:t>Quia</w:t>
      </w:r>
      <w:proofErr w:type="spellEnd"/>
      <w:r>
        <w:t xml:space="preserve"> </w:t>
      </w:r>
      <w:proofErr w:type="spellStart"/>
      <w:r>
        <w:t>bethania</w:t>
      </w:r>
      <w:proofErr w:type="spellEnd"/>
      <w:r>
        <w:t xml:space="preserve"> </w:t>
      </w:r>
      <w:proofErr w:type="spellStart"/>
      <w:r>
        <w:t>domus</w:t>
      </w:r>
      <w:proofErr w:type="spellEnd"/>
      <w:r>
        <w:t xml:space="preserve"> </w:t>
      </w:r>
      <w:proofErr w:type="spellStart"/>
      <w:r>
        <w:t>oboedientię</w:t>
      </w:r>
      <w:proofErr w:type="spellEnd"/>
      <w:r>
        <w:t xml:space="preserve"> </w:t>
      </w:r>
      <w:proofErr w:type="spellStart"/>
      <w:r>
        <w:t>interpre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tatur</w:t>
      </w:r>
      <w:proofErr w:type="spellEnd"/>
      <w:proofErr w:type="gramEnd"/>
      <w:r>
        <w:t xml:space="preserve"> . </w:t>
      </w:r>
      <w:proofErr w:type="gramStart"/>
      <w:r>
        <w:t>hoc</w:t>
      </w:r>
      <w:proofErr w:type="gram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significat</w:t>
      </w:r>
      <w:proofErr w:type="spellEnd"/>
      <w:r>
        <w:t xml:space="preserve"> quod semper </w:t>
      </w:r>
      <w:proofErr w:type="spellStart"/>
      <w:r>
        <w:t>deside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rat</w:t>
      </w:r>
      <w:proofErr w:type="gramEnd"/>
      <w:r>
        <w:t xml:space="preserve"> </w:t>
      </w:r>
      <w:proofErr w:type="spellStart"/>
      <w:r>
        <w:t>permanere</w:t>
      </w:r>
      <w:proofErr w:type="spellEnd"/>
      <w:r>
        <w:t xml:space="preserve"> in </w:t>
      </w:r>
      <w:proofErr w:type="spellStart"/>
      <w:r>
        <w:t>corda</w:t>
      </w:r>
      <w:proofErr w:type="spellEnd"/>
      <w:r>
        <w:t xml:space="preserve"> </w:t>
      </w:r>
      <w:proofErr w:type="spellStart"/>
      <w:r>
        <w:t>subiectorum</w:t>
      </w:r>
      <w:proofErr w:type="spellEnd"/>
      <w:r>
        <w:t xml:space="preserve"> . </w:t>
      </w:r>
      <w:proofErr w:type="gramStart"/>
      <w:r>
        <w:t>et</w:t>
      </w:r>
      <w:proofErr w:type="gramEnd"/>
      <w:r>
        <w:t xml:space="preserve"> </w:t>
      </w:r>
      <w:proofErr w:type="spellStart"/>
      <w:r>
        <w:t>requiescere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>
        <w:t>in</w:t>
      </w:r>
      <w:proofErr w:type="gramEnd"/>
      <w:r>
        <w:t xml:space="preserve"> </w:t>
      </w:r>
      <w:proofErr w:type="spellStart"/>
      <w:r>
        <w:t>illis</w:t>
      </w:r>
      <w:proofErr w:type="spellEnd"/>
      <w:r>
        <w:t xml:space="preserve"> . Et </w:t>
      </w:r>
      <w:proofErr w:type="spellStart"/>
      <w:r>
        <w:t>ideo</w:t>
      </w:r>
      <w:proofErr w:type="spellEnd"/>
      <w:r>
        <w:t xml:space="preserve"> </w:t>
      </w:r>
      <w:proofErr w:type="spellStart"/>
      <w:r>
        <w:t>oportet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bethaniam</w:t>
      </w:r>
      <w:proofErr w:type="spellEnd"/>
      <w:r>
        <w:t xml:space="preserve"> semper </w:t>
      </w:r>
      <w:proofErr w:type="spellStart"/>
      <w:r>
        <w:t>esse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deo</w:t>
      </w:r>
      <w:proofErr w:type="spellEnd"/>
      <w:proofErr w:type="gramEnd"/>
      <w:r>
        <w:t xml:space="preserve"> .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domum</w:t>
      </w:r>
      <w:proofErr w:type="spellEnd"/>
      <w:r>
        <w:t xml:space="preserve"> </w:t>
      </w:r>
      <w:proofErr w:type="spellStart"/>
      <w:proofErr w:type="gramStart"/>
      <w:r>
        <w:t>oboedientiæ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ut</w:t>
      </w:r>
      <w:proofErr w:type="spellEnd"/>
      <w:proofErr w:type="gramEnd"/>
      <w:r>
        <w:t xml:space="preserve"> semper </w:t>
      </w:r>
      <w:proofErr w:type="spellStart"/>
      <w:r>
        <w:t>nobiscum</w:t>
      </w:r>
      <w:proofErr w:type="spellEnd"/>
      <w:r>
        <w:t xml:space="preserve">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maneat</w:t>
      </w:r>
      <w:proofErr w:type="spellEnd"/>
      <w:proofErr w:type="gramEnd"/>
      <w:r>
        <w:t xml:space="preserve"> semper in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habitet</w:t>
      </w:r>
      <w:proofErr w:type="spellEnd"/>
      <w:r>
        <w:t xml:space="preserve"> . </w:t>
      </w:r>
      <w:proofErr w:type="spellStart"/>
      <w:r>
        <w:t>Sicut</w:t>
      </w:r>
      <w:proofErr w:type="spellEnd"/>
      <w:r>
        <w:t xml:space="preserve"> </w:t>
      </w:r>
      <w:proofErr w:type="spellStart"/>
      <w:r>
        <w:t>apostolos</w:t>
      </w:r>
      <w:proofErr w:type="spellEnd"/>
      <w:r>
        <w:t xml:space="preserve"> </w:t>
      </w:r>
    </w:p>
    <w:p w:rsidR="0095003C" w:rsidRPr="001D58D3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ait</w:t>
      </w:r>
      <w:proofErr w:type="spellEnd"/>
      <w:proofErr w:type="gramEnd"/>
      <w:r>
        <w:t xml:space="preserve"> . </w:t>
      </w:r>
      <w:proofErr w:type="spellStart"/>
      <w:r w:rsidRPr="001D58D3">
        <w:t>Templum</w:t>
      </w:r>
      <w:proofErr w:type="spellEnd"/>
      <w:r w:rsidRPr="001D58D3">
        <w:t xml:space="preserve"> </w:t>
      </w:r>
      <w:proofErr w:type="spellStart"/>
      <w:r w:rsidRPr="001D58D3">
        <w:t>dei</w:t>
      </w:r>
      <w:proofErr w:type="spellEnd"/>
      <w:r w:rsidRPr="001D58D3">
        <w:t xml:space="preserve"> </w:t>
      </w:r>
      <w:proofErr w:type="spellStart"/>
      <w:r w:rsidRPr="001D58D3">
        <w:t>uiui</w:t>
      </w:r>
      <w:proofErr w:type="spellEnd"/>
      <w:r w:rsidRPr="001D58D3">
        <w:t xml:space="preserve"> </w:t>
      </w:r>
      <w:proofErr w:type="spellStart"/>
      <w:proofErr w:type="gramStart"/>
      <w:r w:rsidRPr="001D58D3">
        <w:t>estis</w:t>
      </w:r>
      <w:proofErr w:type="spellEnd"/>
      <w:r w:rsidRPr="001D58D3">
        <w:t xml:space="preserve"> .</w:t>
      </w:r>
      <w:proofErr w:type="gramEnd"/>
      <w:r w:rsidRPr="001D58D3">
        <w:t xml:space="preserve"> </w:t>
      </w:r>
      <w:proofErr w:type="gramStart"/>
      <w:r w:rsidRPr="001D58D3">
        <w:t>et</w:t>
      </w:r>
      <w:proofErr w:type="gramEnd"/>
      <w:r w:rsidRPr="001D58D3">
        <w:t xml:space="preserve"> </w:t>
      </w:r>
      <w:proofErr w:type="spellStart"/>
      <w:r w:rsidRPr="001D58D3">
        <w:t>spiritus</w:t>
      </w:r>
      <w:proofErr w:type="spellEnd"/>
      <w:r w:rsidRPr="001D58D3">
        <w:t xml:space="preserve"> </w:t>
      </w:r>
      <w:proofErr w:type="spellStart"/>
      <w:r w:rsidRPr="001D58D3">
        <w:t>sanctus</w:t>
      </w:r>
      <w:proofErr w:type="spellEnd"/>
      <w:r w:rsidRPr="001D58D3">
        <w:t xml:space="preserve"> habitat </w:t>
      </w:r>
    </w:p>
    <w:p w:rsidR="0095003C" w:rsidRDefault="0095003C" w:rsidP="0095003C">
      <w:pPr>
        <w:tabs>
          <w:tab w:val="left" w:pos="1080"/>
        </w:tabs>
        <w:spacing w:line="360" w:lineRule="auto"/>
      </w:pPr>
      <w:proofErr w:type="gramStart"/>
      <w:r w:rsidRPr="001D58D3">
        <w:t>in</w:t>
      </w:r>
      <w:proofErr w:type="gramEnd"/>
      <w:r w:rsidRPr="001D58D3">
        <w:t xml:space="preserve"> </w:t>
      </w:r>
      <w:proofErr w:type="spellStart"/>
      <w:r w:rsidRPr="001D58D3">
        <w:t>uobis</w:t>
      </w:r>
      <w:proofErr w:type="spellEnd"/>
      <w:r>
        <w:t xml:space="preserve"> . </w:t>
      </w:r>
      <w:proofErr w:type="spellStart"/>
      <w:r>
        <w:t>Haec</w:t>
      </w:r>
      <w:proofErr w:type="spellEnd"/>
      <w:r>
        <w:t xml:space="preserve"> </w:t>
      </w:r>
      <w:proofErr w:type="spellStart"/>
      <w:r>
        <w:t>nobis</w:t>
      </w:r>
      <w:proofErr w:type="spellEnd"/>
      <w:r>
        <w:t xml:space="preserve"> </w:t>
      </w:r>
      <w:proofErr w:type="spellStart"/>
      <w:r>
        <w:t>prestare</w:t>
      </w:r>
      <w:proofErr w:type="spellEnd"/>
      <w:r>
        <w:t xml:space="preserve"> </w:t>
      </w:r>
      <w:proofErr w:type="spellStart"/>
      <w:r>
        <w:t>dignetur</w:t>
      </w:r>
      <w:proofErr w:type="spellEnd"/>
      <w:r>
        <w:t xml:space="preserve"> </w:t>
      </w:r>
      <w:proofErr w:type="spellStart"/>
      <w:r>
        <w:t>sal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uator</w:t>
      </w:r>
      <w:proofErr w:type="spellEnd"/>
      <w:proofErr w:type="gramEnd"/>
      <w:r>
        <w:t xml:space="preserve"> mundi . </w:t>
      </w:r>
      <w:proofErr w:type="gramStart"/>
      <w:r>
        <w:t>qui</w:t>
      </w:r>
      <w:proofErr w:type="gramEnd"/>
      <w:r>
        <w:t xml:space="preserve"> cum </w:t>
      </w:r>
      <w:proofErr w:type="spellStart"/>
      <w:r>
        <w:t>patre</w:t>
      </w:r>
      <w:proofErr w:type="spellEnd"/>
      <w:r>
        <w:t xml:space="preserve"> et </w:t>
      </w:r>
      <w:proofErr w:type="spellStart"/>
      <w:r>
        <w:t>spiritu</w:t>
      </w:r>
      <w:proofErr w:type="spellEnd"/>
      <w:r>
        <w:t xml:space="preserve"> </w:t>
      </w:r>
      <w:proofErr w:type="spellStart"/>
      <w:r>
        <w:t>sancto</w:t>
      </w:r>
      <w:proofErr w:type="spellEnd"/>
      <w:r>
        <w:t xml:space="preserve"> </w:t>
      </w:r>
      <w:proofErr w:type="spellStart"/>
      <w:r>
        <w:t>uiuit</w:t>
      </w:r>
      <w:proofErr w:type="spellEnd"/>
      <w:r>
        <w:t xml:space="preserve"> et </w:t>
      </w:r>
      <w:proofErr w:type="spellStart"/>
      <w:r>
        <w:t>reg</w:t>
      </w:r>
      <w:proofErr w:type="spellEnd"/>
    </w:p>
    <w:p w:rsidR="0095003C" w:rsidRDefault="0095003C" w:rsidP="0095003C">
      <w:pPr>
        <w:tabs>
          <w:tab w:val="left" w:pos="1080"/>
        </w:tabs>
        <w:spacing w:line="360" w:lineRule="auto"/>
      </w:pPr>
      <w:proofErr w:type="spellStart"/>
      <w:proofErr w:type="gramStart"/>
      <w:r>
        <w:t>nat</w:t>
      </w:r>
      <w:proofErr w:type="spellEnd"/>
      <w:proofErr w:type="gramEnd"/>
      <w:r>
        <w:t xml:space="preserve"> . </w:t>
      </w:r>
      <w:proofErr w:type="gramStart"/>
      <w:r>
        <w:t>in</w:t>
      </w:r>
      <w:proofErr w:type="gramEnd"/>
      <w:r>
        <w:t xml:space="preserve"> </w:t>
      </w:r>
      <w:proofErr w:type="spellStart"/>
      <w:r>
        <w:t>saecula</w:t>
      </w:r>
      <w:proofErr w:type="spellEnd"/>
      <w:r>
        <w:t xml:space="preserve"> </w:t>
      </w:r>
      <w:proofErr w:type="spellStart"/>
      <w:r>
        <w:t>seculorum</w:t>
      </w:r>
      <w:proofErr w:type="spellEnd"/>
      <w:r>
        <w:t xml:space="preserve"> . </w:t>
      </w:r>
      <w:commentRangeStart w:id="27"/>
      <w:proofErr w:type="gramStart"/>
      <w:r>
        <w:t>a</w:t>
      </w:r>
      <w:commentRangeEnd w:id="27"/>
      <w:proofErr w:type="gramEnd"/>
      <w:r w:rsidR="00D90136">
        <w:rPr>
          <w:rStyle w:val="CommentReference"/>
        </w:rPr>
        <w:commentReference w:id="27"/>
      </w:r>
      <w:r>
        <w:t>men .</w:t>
      </w:r>
    </w:p>
    <w:p w:rsidR="0095003C" w:rsidRDefault="0095003C" w:rsidP="0095003C">
      <w:pPr>
        <w:spacing w:line="360" w:lineRule="auto"/>
      </w:pPr>
    </w:p>
    <w:sectPr w:rsidR="0095003C" w:rsidSect="0095003C"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0" w:author="Rachel Anderson" w:date="2014-07-27T14:12:00Z" w:initials="RA">
    <w:p w:rsidR="00D90136" w:rsidRDefault="00D90136">
      <w:pPr>
        <w:pStyle w:val="CommentText"/>
      </w:pPr>
      <w:ins w:id="13" w:author="Rachel Anderson" w:date="2014-07-27T14:12:00Z">
        <w:r>
          <w:rPr>
            <w:rStyle w:val="CommentReference"/>
          </w:rPr>
          <w:annotationRef/>
        </w:r>
      </w:ins>
      <w:r>
        <w:t xml:space="preserve">This dot is somewhat smaller than other dotes, also lighter.  Could be a </w:t>
      </w:r>
      <w:proofErr w:type="spellStart"/>
      <w:r>
        <w:t>penreading</w:t>
      </w:r>
      <w:proofErr w:type="spellEnd"/>
      <w:r>
        <w:t xml:space="preserve"> mark.  </w:t>
      </w:r>
    </w:p>
  </w:comment>
  <w:comment w:id="27" w:author="Rachel Anderson" w:date="2014-07-27T14:14:00Z" w:initials="RA">
    <w:p w:rsidR="00D90136" w:rsidRDefault="00D90136">
      <w:pPr>
        <w:pStyle w:val="CommentText"/>
      </w:pPr>
      <w:r>
        <w:rPr>
          <w:rStyle w:val="CommentReference"/>
        </w:rPr>
        <w:annotationRef/>
      </w:r>
      <w:r>
        <w:t>The a larger and rubricated; Capital letter?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0EAB" w:rsidRDefault="004F0EAB">
      <w:r>
        <w:separator/>
      </w:r>
    </w:p>
  </w:endnote>
  <w:endnote w:type="continuationSeparator" w:id="0">
    <w:p w:rsidR="004F0EAB" w:rsidRDefault="004F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0EAB" w:rsidRDefault="004F0EAB">
      <w:r>
        <w:separator/>
      </w:r>
    </w:p>
  </w:footnote>
  <w:footnote w:type="continuationSeparator" w:id="0">
    <w:p w:rsidR="004F0EAB" w:rsidRDefault="004F0E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17239F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revisionView w:markup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5E6"/>
    <w:rsid w:val="004F0EAB"/>
    <w:rsid w:val="006309E3"/>
    <w:rsid w:val="0095003C"/>
    <w:rsid w:val="00A13940"/>
    <w:rsid w:val="00D90136"/>
    <w:rsid w:val="00FB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sid w:val="001D58D3"/>
  </w:style>
  <w:style w:type="character" w:styleId="EndnoteReference">
    <w:name w:val="endnote reference"/>
    <w:semiHidden/>
    <w:rsid w:val="001D58D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01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901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136"/>
  </w:style>
  <w:style w:type="character" w:customStyle="1" w:styleId="CommentTextChar">
    <w:name w:val="Comment Text Char"/>
    <w:link w:val="CommentText"/>
    <w:uiPriority w:val="99"/>
    <w:semiHidden/>
    <w:rsid w:val="00D901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13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90136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sid w:val="001D58D3"/>
  </w:style>
  <w:style w:type="character" w:styleId="EndnoteReference">
    <w:name w:val="endnote reference"/>
    <w:semiHidden/>
    <w:rsid w:val="001D58D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1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901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D9013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136"/>
  </w:style>
  <w:style w:type="character" w:customStyle="1" w:styleId="CommentTextChar">
    <w:name w:val="Comment Text Char"/>
    <w:link w:val="CommentText"/>
    <w:uiPriority w:val="99"/>
    <w:semiHidden/>
    <w:rsid w:val="00D9013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136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D90136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803</Words>
  <Characters>4580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Pembroke 25 Sermo 27 (fols</vt:lpstr>
    </vt:vector>
  </TitlesOfParts>
  <Company>University of Illinois at Chicago</Company>
  <LinksUpToDate>false</LinksUpToDate>
  <CharactersWithSpaces>5373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Pembroke 25 Sermo 27 (fols</dc:title>
  <dc:subject/>
  <dc:creator>FaCT user ACCC</dc:creator>
  <cp:keywords/>
  <cp:lastModifiedBy>Dot Porter</cp:lastModifiedBy>
  <cp:revision>2</cp:revision>
  <dcterms:created xsi:type="dcterms:W3CDTF">2016-10-10T15:36:00Z</dcterms:created>
  <dcterms:modified xsi:type="dcterms:W3CDTF">2016-10-10T15:36:00Z</dcterms:modified>
</cp:coreProperties>
</file>